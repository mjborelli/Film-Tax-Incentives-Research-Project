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ED324" w14:textId="77777777" w:rsidR="004E2D13" w:rsidRDefault="004E2D13" w:rsidP="001B7D0C">
      <w:pPr>
        <w:pStyle w:val="NormalWeb"/>
      </w:pPr>
    </w:p>
    <w:p w14:paraId="70F6FDAB" w14:textId="77777777" w:rsidR="004E2D13" w:rsidRDefault="004E2D13" w:rsidP="001B7D0C">
      <w:pPr>
        <w:pStyle w:val="NormalWeb"/>
      </w:pPr>
    </w:p>
    <w:p w14:paraId="4E6E880D" w14:textId="77777777" w:rsidR="004926C0" w:rsidRDefault="004926C0" w:rsidP="00E421D7">
      <w:pPr>
        <w:pStyle w:val="NormalWeb"/>
        <w:jc w:val="center"/>
      </w:pPr>
    </w:p>
    <w:p w14:paraId="0166292D" w14:textId="77777777" w:rsidR="004926C0" w:rsidRDefault="004926C0" w:rsidP="00E421D7">
      <w:pPr>
        <w:pStyle w:val="NormalWeb"/>
        <w:jc w:val="center"/>
      </w:pPr>
    </w:p>
    <w:p w14:paraId="47465DA4" w14:textId="77777777" w:rsidR="004926C0" w:rsidRDefault="004926C0" w:rsidP="00E421D7">
      <w:pPr>
        <w:pStyle w:val="NormalWeb"/>
        <w:jc w:val="center"/>
      </w:pPr>
    </w:p>
    <w:p w14:paraId="7183428E" w14:textId="77777777" w:rsidR="004E2D13" w:rsidRDefault="00E421D7" w:rsidP="00E421D7">
      <w:pPr>
        <w:pStyle w:val="NormalWeb"/>
        <w:jc w:val="center"/>
      </w:pPr>
      <w:r>
        <w:t>Literature Review of Tax Credit Policies for Film Productions</w:t>
      </w:r>
    </w:p>
    <w:p w14:paraId="539D2F0E" w14:textId="77777777" w:rsidR="00E421D7" w:rsidRDefault="00E421D7" w:rsidP="00E421D7">
      <w:pPr>
        <w:pStyle w:val="NormalWeb"/>
        <w:jc w:val="center"/>
      </w:pPr>
    </w:p>
    <w:p w14:paraId="50231476" w14:textId="77777777" w:rsidR="004926C0" w:rsidRDefault="004926C0" w:rsidP="00E421D7">
      <w:pPr>
        <w:pStyle w:val="NormalWeb"/>
        <w:jc w:val="center"/>
      </w:pPr>
    </w:p>
    <w:p w14:paraId="6CD4CDAE" w14:textId="77777777" w:rsidR="004926C0" w:rsidRDefault="004926C0" w:rsidP="00E421D7">
      <w:pPr>
        <w:pStyle w:val="NormalWeb"/>
        <w:jc w:val="center"/>
      </w:pPr>
    </w:p>
    <w:p w14:paraId="3AE36BBF" w14:textId="77777777" w:rsidR="004926C0" w:rsidRDefault="004926C0" w:rsidP="00E421D7">
      <w:pPr>
        <w:pStyle w:val="NormalWeb"/>
        <w:jc w:val="center"/>
      </w:pPr>
    </w:p>
    <w:p w14:paraId="41A948A4" w14:textId="77777777" w:rsidR="004926C0" w:rsidRDefault="004926C0" w:rsidP="00E421D7">
      <w:pPr>
        <w:pStyle w:val="NormalWeb"/>
        <w:jc w:val="center"/>
      </w:pPr>
    </w:p>
    <w:p w14:paraId="165495A5" w14:textId="77777777" w:rsidR="004926C0" w:rsidRDefault="004926C0" w:rsidP="00E421D7">
      <w:pPr>
        <w:pStyle w:val="NormalWeb"/>
        <w:jc w:val="center"/>
      </w:pPr>
    </w:p>
    <w:p w14:paraId="45FD9B28" w14:textId="77777777" w:rsidR="004926C0" w:rsidRDefault="004926C0" w:rsidP="00E421D7">
      <w:pPr>
        <w:pStyle w:val="NormalWeb"/>
        <w:jc w:val="center"/>
      </w:pPr>
    </w:p>
    <w:p w14:paraId="2D361A8F" w14:textId="77777777" w:rsidR="004926C0" w:rsidRDefault="004926C0" w:rsidP="00E421D7">
      <w:pPr>
        <w:pStyle w:val="NormalWeb"/>
        <w:jc w:val="center"/>
      </w:pPr>
    </w:p>
    <w:p w14:paraId="0FA5AF4D" w14:textId="77777777" w:rsidR="004926C0" w:rsidRDefault="004926C0" w:rsidP="00E421D7">
      <w:pPr>
        <w:pStyle w:val="NormalWeb"/>
        <w:jc w:val="center"/>
      </w:pPr>
    </w:p>
    <w:p w14:paraId="6242DE29" w14:textId="77777777" w:rsidR="004926C0" w:rsidRDefault="004926C0" w:rsidP="00E421D7">
      <w:pPr>
        <w:pStyle w:val="NormalWeb"/>
        <w:jc w:val="center"/>
      </w:pPr>
    </w:p>
    <w:p w14:paraId="3A51A5C9" w14:textId="77777777" w:rsidR="004E2D13" w:rsidRDefault="004E2D13" w:rsidP="001B7D0C">
      <w:pPr>
        <w:pStyle w:val="NormalWeb"/>
      </w:pPr>
    </w:p>
    <w:p w14:paraId="6951D028" w14:textId="77777777" w:rsidR="004E2D13" w:rsidRDefault="004E2D13" w:rsidP="001B7D0C">
      <w:pPr>
        <w:pStyle w:val="NormalWeb"/>
      </w:pPr>
    </w:p>
    <w:p w14:paraId="02AB7AF5" w14:textId="77777777" w:rsidR="004926C0" w:rsidRDefault="004926C0" w:rsidP="001B7D0C">
      <w:pPr>
        <w:pStyle w:val="NormalWeb"/>
      </w:pPr>
    </w:p>
    <w:p w14:paraId="0798B61D" w14:textId="77777777" w:rsidR="004926C0" w:rsidRDefault="004926C0" w:rsidP="004926C0">
      <w:pPr>
        <w:pStyle w:val="NormalWeb"/>
        <w:jc w:val="center"/>
      </w:pPr>
      <w:r>
        <w:t>Matthew Borelli</w:t>
      </w:r>
    </w:p>
    <w:p w14:paraId="088F375B" w14:textId="77777777" w:rsidR="004926C0" w:rsidRDefault="004926C0" w:rsidP="004926C0">
      <w:pPr>
        <w:pStyle w:val="NormalWeb"/>
        <w:jc w:val="center"/>
      </w:pPr>
      <w:r>
        <w:t>ECP 4618: Research Methods for Studying Housing, Land and Cities</w:t>
      </w:r>
    </w:p>
    <w:p w14:paraId="794B46BB" w14:textId="77777777" w:rsidR="004926C0" w:rsidRDefault="004926C0" w:rsidP="004926C0">
      <w:pPr>
        <w:pStyle w:val="NormalWeb"/>
        <w:jc w:val="center"/>
      </w:pPr>
      <w:r>
        <w:t>Dr. Samuel Staley</w:t>
      </w:r>
    </w:p>
    <w:p w14:paraId="57E57D14" w14:textId="77777777" w:rsidR="004926C0" w:rsidRDefault="004926C0" w:rsidP="004926C0">
      <w:pPr>
        <w:pStyle w:val="NormalWeb"/>
        <w:jc w:val="center"/>
      </w:pPr>
      <w:r>
        <w:t>September 23, 2018</w:t>
      </w:r>
    </w:p>
    <w:p w14:paraId="19FC5909" w14:textId="77777777" w:rsidR="002E5E59" w:rsidRPr="002E5E59" w:rsidRDefault="00A811F8" w:rsidP="002C4561">
      <w:pPr>
        <w:pStyle w:val="NormalWeb"/>
        <w:spacing w:line="480" w:lineRule="auto"/>
        <w:jc w:val="center"/>
      </w:pPr>
      <w:r>
        <w:rPr>
          <w:b/>
        </w:rPr>
        <w:lastRenderedPageBreak/>
        <w:t>Introduction</w:t>
      </w:r>
    </w:p>
    <w:p w14:paraId="00F06FE9" w14:textId="3D294E6A" w:rsidR="00E0377E" w:rsidRDefault="00F909A9" w:rsidP="00121A20">
      <w:pPr>
        <w:pStyle w:val="NormalWeb"/>
        <w:tabs>
          <w:tab w:val="left" w:pos="810"/>
        </w:tabs>
        <w:spacing w:line="480" w:lineRule="auto"/>
      </w:pPr>
      <w:r>
        <w:tab/>
      </w:r>
      <w:r w:rsidR="00B400CC">
        <w:t xml:space="preserve">The 2016 movie </w:t>
      </w:r>
      <w:r w:rsidR="00B400CC" w:rsidRPr="00B400CC">
        <w:rPr>
          <w:i/>
        </w:rPr>
        <w:t>Moonlight</w:t>
      </w:r>
      <w:r w:rsidR="00B400CC">
        <w:t xml:space="preserve"> </w:t>
      </w:r>
      <w:r w:rsidR="00360242">
        <w:t xml:space="preserve">won </w:t>
      </w:r>
      <w:r w:rsidR="00B400CC">
        <w:t>three Oscars (including Best Picture) and grossing $67 million dollars off of a $4 million budget</w:t>
      </w:r>
      <w:r w:rsidR="00200822">
        <w:t xml:space="preserve"> (</w:t>
      </w:r>
      <w:r w:rsidR="00200822" w:rsidRPr="00200822">
        <w:rPr>
          <w:i/>
        </w:rPr>
        <w:t>Moonlight 2016</w:t>
      </w:r>
      <w:r w:rsidR="00200822">
        <w:t>)</w:t>
      </w:r>
      <w:r w:rsidR="00B400CC">
        <w:t xml:space="preserve">. </w:t>
      </w:r>
      <w:r w:rsidR="0079508C">
        <w:t>It also broke barriers in representation as both the first LGBT film</w:t>
      </w:r>
      <w:r w:rsidR="001D74E7">
        <w:t xml:space="preserve"> and</w:t>
      </w:r>
      <w:r w:rsidR="0079508C">
        <w:t xml:space="preserve"> the first movie with an all-black cast to win Best </w:t>
      </w:r>
      <w:bookmarkStart w:id="0" w:name="_GoBack"/>
      <w:bookmarkEnd w:id="0"/>
      <w:r w:rsidR="0079508C">
        <w:t xml:space="preserve">Picture. </w:t>
      </w:r>
      <w:r w:rsidR="00EC5CB1">
        <w:t xml:space="preserve">One uncommon form of representation is that </w:t>
      </w:r>
      <w:r w:rsidR="00EC5CB1">
        <w:rPr>
          <w:i/>
        </w:rPr>
        <w:t>Moonlight</w:t>
      </w:r>
      <w:r w:rsidR="00EC5CB1">
        <w:t xml:space="preserve"> was both set and filmed in Miami</w:t>
      </w:r>
      <w:r w:rsidR="008121A9">
        <w:t xml:space="preserve">. </w:t>
      </w:r>
      <w:r w:rsidR="00EC5CB1">
        <w:t xml:space="preserve"> A lot of movies produced in recent times are filmed in one state and set in another.</w:t>
      </w:r>
      <w:r w:rsidR="00402113">
        <w:t xml:space="preserve"> </w:t>
      </w:r>
      <w:r w:rsidR="003354F4">
        <w:t xml:space="preserve">One of the primary reasons for this phenomenon </w:t>
      </w:r>
      <w:r w:rsidR="0086661D">
        <w:t>of films being produced in one state and set in another is</w:t>
      </w:r>
      <w:r w:rsidR="003354F4">
        <w:t xml:space="preserve"> the tax incentives that states provide to </w:t>
      </w:r>
      <w:r w:rsidR="00BA0AC7">
        <w:t>film prod</w:t>
      </w:r>
      <w:r w:rsidR="003336AB">
        <w:t>uctions. These</w:t>
      </w:r>
      <w:r w:rsidR="003E69E0">
        <w:t xml:space="preserve"> incentives</w:t>
      </w:r>
      <w:r w:rsidR="003336AB">
        <w:t xml:space="preserve"> </w:t>
      </w:r>
      <w:r w:rsidR="00400259">
        <w:t>let production companie</w:t>
      </w:r>
      <w:r w:rsidR="00DC3EF7">
        <w:t xml:space="preserve">s write off some amount of their production budget, effectively making filming in certain states significantly cheaper. </w:t>
      </w:r>
      <w:r w:rsidR="00E0377E">
        <w:t>Ex</w:t>
      </w:r>
      <w:r w:rsidR="00A5371E">
        <w:t xml:space="preserve">amining </w:t>
      </w:r>
      <w:r w:rsidR="00E0377E">
        <w:t xml:space="preserve"> </w:t>
      </w:r>
      <w:r w:rsidR="00A5371E">
        <w:t xml:space="preserve">tax </w:t>
      </w:r>
      <w:r w:rsidR="00A5371E">
        <w:t>incentive</w:t>
      </w:r>
      <w:r w:rsidR="00A5371E">
        <w:t xml:space="preserve"> programs </w:t>
      </w:r>
      <w:r w:rsidR="00E0377E">
        <w:t xml:space="preserve">can </w:t>
      </w:r>
      <w:r w:rsidR="00A5371E">
        <w:t>provide a</w:t>
      </w:r>
      <w:r w:rsidR="00E0377E">
        <w:t xml:space="preserve"> </w:t>
      </w:r>
      <w:r w:rsidR="00A5371E">
        <w:t xml:space="preserve">at how production locations are determined in the film industry. </w:t>
      </w:r>
      <w:r w:rsidR="00E0377E">
        <w:t>. This literature review will discuss</w:t>
      </w:r>
      <w:r w:rsidR="008877F6">
        <w:t xml:space="preserve"> the spread and efficiency of</w:t>
      </w:r>
      <w:r w:rsidR="00E0377E">
        <w:t xml:space="preserve"> state tax incentives for film productions in the U.S. .</w:t>
      </w:r>
    </w:p>
    <w:p w14:paraId="2301F59E" w14:textId="07EEACE3" w:rsidR="002A3245" w:rsidRPr="002A3245" w:rsidRDefault="002A3245" w:rsidP="002C4561">
      <w:pPr>
        <w:pStyle w:val="NormalWeb"/>
        <w:spacing w:line="480" w:lineRule="auto"/>
        <w:jc w:val="center"/>
      </w:pPr>
      <w:r>
        <w:rPr>
          <w:b/>
        </w:rPr>
        <w:t>Adoption Rate</w:t>
      </w:r>
      <w:r w:rsidR="00687D88">
        <w:rPr>
          <w:b/>
        </w:rPr>
        <w:t xml:space="preserve"> of Film Tax Incentives by States</w:t>
      </w:r>
    </w:p>
    <w:p w14:paraId="1D387C2D" w14:textId="096776CF" w:rsidR="00E0377E" w:rsidRDefault="00E0377E" w:rsidP="002C4561">
      <w:pPr>
        <w:pStyle w:val="NormalWeb"/>
        <w:spacing w:line="480" w:lineRule="auto"/>
      </w:pPr>
      <w:r>
        <w:tab/>
      </w:r>
      <w:r w:rsidR="002C0527">
        <w:t xml:space="preserve">State film </w:t>
      </w:r>
      <w:r w:rsidR="00EE2E9F">
        <w:t xml:space="preserve">tax incentives </w:t>
      </w:r>
      <w:r w:rsidR="001D74E7">
        <w:t>involve</w:t>
      </w:r>
      <w:r w:rsidR="00EE2E9F">
        <w:t xml:space="preserve"> a var</w:t>
      </w:r>
      <w:r w:rsidR="00A811F8">
        <w:t>iety of cost-saving measures: reduced</w:t>
      </w:r>
      <w:r w:rsidR="00EE2E9F">
        <w:t xml:space="preserve"> income tax</w:t>
      </w:r>
      <w:r w:rsidR="00A811F8">
        <w:t>es</w:t>
      </w:r>
      <w:r w:rsidR="00EE2E9F">
        <w:t xml:space="preserve">, exemption from lodging and sales taxes, </w:t>
      </w:r>
      <w:r w:rsidR="00C60066">
        <w:t xml:space="preserve">partial refunds for the cost of employing in-state workers, etc. </w:t>
      </w:r>
      <w:r w:rsidR="006C0B9B">
        <w:t xml:space="preserve">(Hall, Bandyopadhyay, and Mowat 2015, </w:t>
      </w:r>
      <w:r w:rsidR="00C60066">
        <w:t>164). “</w:t>
      </w:r>
      <w:r w:rsidR="006C640A">
        <w:t>F</w:t>
      </w:r>
      <w:r w:rsidR="0083215A">
        <w:t xml:space="preserve">ilm </w:t>
      </w:r>
      <w:r w:rsidR="00C60066">
        <w:t xml:space="preserve">tax incentives” </w:t>
      </w:r>
      <w:r w:rsidR="002C0527">
        <w:t xml:space="preserve">in this paper </w:t>
      </w:r>
      <w:r w:rsidR="00C60066">
        <w:t xml:space="preserve">refer to </w:t>
      </w:r>
      <w:r w:rsidR="002C0527">
        <w:t xml:space="preserve">a </w:t>
      </w:r>
      <w:r w:rsidR="00C60066">
        <w:t>package of different cost-saving measures film productions can receive for filming in a particular state</w:t>
      </w:r>
      <w:r w:rsidR="00D3469A">
        <w:t>.</w:t>
      </w:r>
      <w:r w:rsidR="0083215A">
        <w:t xml:space="preserve"> </w:t>
      </w:r>
      <w:r w:rsidR="00764873">
        <w:t xml:space="preserve">Louisiana was the first state to </w:t>
      </w:r>
      <w:r w:rsidR="0083215A">
        <w:t>adopt</w:t>
      </w:r>
      <w:r w:rsidR="008D2286">
        <w:t xml:space="preserve"> </w:t>
      </w:r>
      <w:r w:rsidR="00B06345">
        <w:t>film tax incentives in 1992</w:t>
      </w:r>
      <w:r w:rsidR="00764873">
        <w:t>,</w:t>
      </w:r>
      <w:r w:rsidR="00B06345">
        <w:t xml:space="preserve"> </w:t>
      </w:r>
      <w:r w:rsidR="00764873">
        <w:t xml:space="preserve">with </w:t>
      </w:r>
      <w:r w:rsidR="00321EE4">
        <w:t xml:space="preserve">  39</w:t>
      </w:r>
      <w:r w:rsidR="00764873">
        <w:t xml:space="preserve"> states having some film tax incentive program </w:t>
      </w:r>
      <w:r w:rsidR="00321EE4">
        <w:t xml:space="preserve"> by 2014 (</w:t>
      </w:r>
      <w:r w:rsidR="002C0527">
        <w:t xml:space="preserve">Hall, Bandyopadhyay, and Mowat, </w:t>
      </w:r>
      <w:r w:rsidR="00321EE4">
        <w:t xml:space="preserve">164). Interestingly, </w:t>
      </w:r>
      <w:proofErr w:type="spellStart"/>
      <w:r w:rsidR="00321EE4">
        <w:t>Sewordor</w:t>
      </w:r>
      <w:proofErr w:type="spellEnd"/>
      <w:r w:rsidR="00321EE4">
        <w:t xml:space="preserve"> and </w:t>
      </w:r>
      <w:proofErr w:type="spellStart"/>
      <w:r w:rsidR="00321EE4">
        <w:t>Sjoquist</w:t>
      </w:r>
      <w:proofErr w:type="spellEnd"/>
      <w:r w:rsidR="00D146B5">
        <w:t xml:space="preserve"> (2016</w:t>
      </w:r>
      <w:r w:rsidR="006A0B13">
        <w:t>)</w:t>
      </w:r>
      <w:r w:rsidR="00321EE4">
        <w:t xml:space="preserve"> place</w:t>
      </w:r>
      <w:r w:rsidR="00ED731A">
        <w:t>d</w:t>
      </w:r>
      <w:r w:rsidR="00321EE4">
        <w:t xml:space="preserve"> this number at 44 sta</w:t>
      </w:r>
      <w:r w:rsidR="0040759F">
        <w:t xml:space="preserve">tes (plus Washington D.C), </w:t>
      </w:r>
      <w:r w:rsidR="006C640A">
        <w:t xml:space="preserve">in 2009, which shows that some states have removed their film tax incentive programs </w:t>
      </w:r>
      <w:r w:rsidR="007C15A5">
        <w:t xml:space="preserve">between 2009 and 2014 </w:t>
      </w:r>
      <w:r w:rsidR="006C640A">
        <w:t>(6).</w:t>
      </w:r>
    </w:p>
    <w:p w14:paraId="1B009E28" w14:textId="25971C98" w:rsidR="00B46971" w:rsidRDefault="00D146B5" w:rsidP="002C4561">
      <w:pPr>
        <w:pStyle w:val="NormalWeb"/>
        <w:spacing w:line="480" w:lineRule="auto"/>
        <w:ind w:firstLine="720"/>
      </w:pPr>
      <w:proofErr w:type="spellStart"/>
      <w:r>
        <w:lastRenderedPageBreak/>
        <w:t>Sewo</w:t>
      </w:r>
      <w:r w:rsidR="00A54C2F">
        <w:t>rdor</w:t>
      </w:r>
      <w:proofErr w:type="spellEnd"/>
      <w:r w:rsidR="00403A34">
        <w:t xml:space="preserve"> and </w:t>
      </w:r>
      <w:proofErr w:type="spellStart"/>
      <w:r w:rsidR="00403A34">
        <w:t>Sjoquist</w:t>
      </w:r>
      <w:proofErr w:type="spellEnd"/>
      <w:r>
        <w:t xml:space="preserve"> (2016)</w:t>
      </w:r>
      <w:r w:rsidR="00403A34">
        <w:t xml:space="preserve"> </w:t>
      </w:r>
      <w:r w:rsidR="005713A1">
        <w:t>create</w:t>
      </w:r>
      <w:r w:rsidR="00334442">
        <w:t>d</w:t>
      </w:r>
      <w:r w:rsidR="005713A1">
        <w:t xml:space="preserve"> a theoretical</w:t>
      </w:r>
      <w:r w:rsidR="00656842">
        <w:t xml:space="preserve"> framework</w:t>
      </w:r>
      <w:r w:rsidR="00ED731A">
        <w:t xml:space="preserve"> </w:t>
      </w:r>
      <w:r w:rsidR="00334442">
        <w:t>to</w:t>
      </w:r>
      <w:r w:rsidR="004D4A2F">
        <w:t xml:space="preserve"> predict when a state might adopt film tax</w:t>
      </w:r>
      <w:r w:rsidR="00E857C2">
        <w:t xml:space="preserve"> incentives. The model they created</w:t>
      </w:r>
      <w:r w:rsidR="004D4A2F">
        <w:t xml:space="preserve"> accounts for </w:t>
      </w:r>
      <w:r w:rsidR="00E857C2">
        <w:t>the net benefit of the incentives, a plethora of indicators that describe the economic culture of the state, and the number of other states that hav</w:t>
      </w:r>
      <w:r>
        <w:t>e enacted similar programs (</w:t>
      </w:r>
      <w:proofErr w:type="spellStart"/>
      <w:r w:rsidR="00334442">
        <w:t>Sewoarder</w:t>
      </w:r>
      <w:proofErr w:type="spellEnd"/>
      <w:r w:rsidR="00334442">
        <w:t xml:space="preserve"> and </w:t>
      </w:r>
      <w:proofErr w:type="spellStart"/>
      <w:r w:rsidR="00334442">
        <w:t>Sjoquist</w:t>
      </w:r>
      <w:proofErr w:type="spellEnd"/>
      <w:r w:rsidR="00334442">
        <w:t xml:space="preserve">, </w:t>
      </w:r>
      <w:r>
        <w:t>10)</w:t>
      </w:r>
      <w:r w:rsidR="00E857C2">
        <w:t xml:space="preserve">. </w:t>
      </w:r>
      <w:r w:rsidR="00BC3469">
        <w:t>As well, the authors account</w:t>
      </w:r>
      <w:r w:rsidR="00ED731A">
        <w:t>ed</w:t>
      </w:r>
      <w:r w:rsidR="00BC3469">
        <w:t xml:space="preserve"> for the preferences of filmmakers, such as lowered costs and the phys</w:t>
      </w:r>
      <w:r w:rsidR="00FA7C70">
        <w:t>ical characteristics of a place to predict how many films will loca</w:t>
      </w:r>
      <w:r w:rsidR="001A4B64">
        <w:t xml:space="preserve">te their production in a state. From their results, the authors </w:t>
      </w:r>
      <w:r w:rsidR="002F2511">
        <w:t>surmise</w:t>
      </w:r>
      <w:r w:rsidR="00ED731A">
        <w:t>d</w:t>
      </w:r>
      <w:r w:rsidR="002F2511">
        <w:t xml:space="preserve"> that a state is more likely to adopt film</w:t>
      </w:r>
      <w:r w:rsidR="0040114E">
        <w:t xml:space="preserve"> tax incentives if a </w:t>
      </w:r>
      <w:r w:rsidR="005A3F4A">
        <w:t xml:space="preserve">neighboring </w:t>
      </w:r>
      <w:r w:rsidR="002F2511">
        <w:t>state with a has previously adopted similar incentives</w:t>
      </w:r>
      <w:r>
        <w:t xml:space="preserve"> (19)</w:t>
      </w:r>
      <w:r w:rsidR="002F2511">
        <w:t>.</w:t>
      </w:r>
      <w:r w:rsidR="00B37B6A">
        <w:t xml:space="preserve"> </w:t>
      </w:r>
      <w:r w:rsidR="005A3F4A">
        <w:t>For example, if Oklahoma had recently adopted a film tax incentive program, Kansas would</w:t>
      </w:r>
      <w:r w:rsidR="00EF2A46">
        <w:t xml:space="preserve"> be more likely to adopt a similar program in the future.</w:t>
      </w:r>
      <w:r w:rsidR="002F2511">
        <w:t xml:space="preserve"> States seem to be reactionary</w:t>
      </w:r>
      <w:r w:rsidR="00EF2A46">
        <w:t xml:space="preserve"> rather than proactive</w:t>
      </w:r>
      <w:r w:rsidR="002F2511">
        <w:t xml:space="preserve"> in the adoption of these policies, starting with larger states that can cover the startup costs of these programs and spreading year-by-year to surrounding states trying to stay competitive in the film production industry.</w:t>
      </w:r>
    </w:p>
    <w:p w14:paraId="01C03186" w14:textId="48443040" w:rsidR="0040759F" w:rsidRDefault="00B64B62" w:rsidP="00C005D4">
      <w:pPr>
        <w:pStyle w:val="NormalWeb"/>
        <w:spacing w:line="480" w:lineRule="auto"/>
        <w:ind w:firstLine="720"/>
      </w:pPr>
      <w:r>
        <w:t>St</w:t>
      </w:r>
      <w:r w:rsidR="00D146B5">
        <w:t xml:space="preserve">ephanie </w:t>
      </w:r>
      <w:proofErr w:type="spellStart"/>
      <w:r w:rsidR="00D146B5">
        <w:t>Leiser</w:t>
      </w:r>
      <w:proofErr w:type="spellEnd"/>
      <w:r w:rsidR="004C168B">
        <w:t xml:space="preserve"> (2017)</w:t>
      </w:r>
      <w:r w:rsidR="00ED731A">
        <w:t xml:space="preserve"> corroborated</w:t>
      </w:r>
      <w:r w:rsidR="00D146B5">
        <w:t xml:space="preserve"> </w:t>
      </w:r>
      <w:proofErr w:type="spellStart"/>
      <w:r w:rsidR="00D146B5">
        <w:t>Sewo</w:t>
      </w:r>
      <w:r>
        <w:t>rdor</w:t>
      </w:r>
      <w:proofErr w:type="spellEnd"/>
      <w:r>
        <w:t xml:space="preserve"> and </w:t>
      </w:r>
      <w:proofErr w:type="spellStart"/>
      <w:r>
        <w:t>Sjoquist’</w:t>
      </w:r>
      <w:r w:rsidR="002E4AE8">
        <w:t>s</w:t>
      </w:r>
      <w:proofErr w:type="spellEnd"/>
      <w:r w:rsidR="002E4AE8">
        <w:t xml:space="preserve"> findings using a mixed-</w:t>
      </w:r>
      <w:r>
        <w:t>metho</w:t>
      </w:r>
      <w:r w:rsidR="002E4AE8">
        <w:t xml:space="preserve">ds study, </w:t>
      </w:r>
      <w:r w:rsidR="006C4730">
        <w:t>meaning she studied this issue both qualitatively and quantitatively.</w:t>
      </w:r>
      <w:r w:rsidR="0040114E">
        <w:t xml:space="preserve"> </w:t>
      </w:r>
      <w:r w:rsidR="009A2776">
        <w:t>T</w:t>
      </w:r>
      <w:r w:rsidR="00656842">
        <w:t>hrough interviews, t</w:t>
      </w:r>
      <w:r w:rsidR="009A2776">
        <w:t>he history of film tax incentives provi</w:t>
      </w:r>
      <w:r w:rsidR="00656842">
        <w:t>ded the qualitative side, discuss</w:t>
      </w:r>
      <w:r w:rsidR="009A2776">
        <w:t xml:space="preserve">ing how these </w:t>
      </w:r>
      <w:r w:rsidR="00656842">
        <w:t>policies spread through the U.S</w:t>
      </w:r>
      <w:r w:rsidR="004C168B">
        <w:t>. One of the interviewee</w:t>
      </w:r>
      <w:r w:rsidR="009A2776">
        <w:t>s</w:t>
      </w:r>
      <w:r w:rsidR="00AB15ED">
        <w:t>,</w:t>
      </w:r>
      <w:r w:rsidR="009A2776">
        <w:t xml:space="preserve"> when asked about c</w:t>
      </w:r>
      <w:r w:rsidR="00656842">
        <w:t>ompetition between states</w:t>
      </w:r>
      <w:r w:rsidR="00AB15ED">
        <w:t>,</w:t>
      </w:r>
      <w:r w:rsidR="00656842">
        <w:t xml:space="preserve"> said,</w:t>
      </w:r>
      <w:r w:rsidR="009A2776">
        <w:t xml:space="preserve"> </w:t>
      </w:r>
      <w:r w:rsidR="009A2776" w:rsidRPr="009A2776">
        <w:rPr>
          <w:rFonts w:hint="eastAsia"/>
        </w:rPr>
        <w:t>“</w:t>
      </w:r>
      <w:r w:rsidR="009A2776" w:rsidRPr="009A2776">
        <w:t>If you</w:t>
      </w:r>
      <w:r w:rsidR="009A2776" w:rsidRPr="009A2776">
        <w:rPr>
          <w:rFonts w:hint="eastAsia"/>
        </w:rPr>
        <w:t>’</w:t>
      </w:r>
      <w:r w:rsidR="009A2776">
        <w:t xml:space="preserve">re not on the </w:t>
      </w:r>
      <w:r w:rsidR="009A2776" w:rsidRPr="009A2776">
        <w:t>top of these incentives</w:t>
      </w:r>
      <w:r w:rsidR="009A2776" w:rsidRPr="009A2776">
        <w:rPr>
          <w:rFonts w:hint="eastAsia"/>
        </w:rPr>
        <w:t>—</w:t>
      </w:r>
      <w:r w:rsidR="009A2776" w:rsidRPr="009A2776">
        <w:t>if you</w:t>
      </w:r>
      <w:r w:rsidR="009A2776" w:rsidRPr="009A2776">
        <w:rPr>
          <w:rFonts w:hint="eastAsia"/>
        </w:rPr>
        <w:t>’</w:t>
      </w:r>
      <w:r w:rsidR="009A2776" w:rsidRPr="009A2776">
        <w:t>re not the best state</w:t>
      </w:r>
      <w:r w:rsidR="009A2776" w:rsidRPr="009A2776">
        <w:rPr>
          <w:rFonts w:hint="eastAsia"/>
        </w:rPr>
        <w:t>—</w:t>
      </w:r>
      <w:r w:rsidR="009A2776" w:rsidRPr="009A2776">
        <w:t>then</w:t>
      </w:r>
      <w:r w:rsidR="009A2776">
        <w:t xml:space="preserve"> </w:t>
      </w:r>
      <w:r w:rsidR="009A2776" w:rsidRPr="009A2776">
        <w:t>you might</w:t>
      </w:r>
      <w:r w:rsidR="006B6793">
        <w:t xml:space="preserve"> as well not be in the business</w:t>
      </w:r>
      <w:r w:rsidR="009A2776" w:rsidRPr="009A2776">
        <w:rPr>
          <w:rFonts w:hint="eastAsia"/>
        </w:rPr>
        <w:t>”</w:t>
      </w:r>
      <w:r w:rsidR="006B6793">
        <w:t xml:space="preserve"> (</w:t>
      </w:r>
      <w:r w:rsidR="004C168B">
        <w:t>258-259</w:t>
      </w:r>
      <w:r w:rsidR="006B6793">
        <w:t>).</w:t>
      </w:r>
      <w:r w:rsidR="00CC52B0">
        <w:t xml:space="preserve"> </w:t>
      </w:r>
      <w:r w:rsidR="00AB15ED">
        <w:t>This means</w:t>
      </w:r>
      <w:r w:rsidR="007556B2">
        <w:t xml:space="preserve"> </w:t>
      </w:r>
      <w:r w:rsidR="00E93B68">
        <w:t>that states do not strongly consider the geographical neighbors so much as they care which states have the strongest incentive programs.</w:t>
      </w:r>
      <w:r w:rsidR="00EF2A46">
        <w:t xml:space="preserve"> As </w:t>
      </w:r>
      <w:proofErr w:type="spellStart"/>
      <w:r w:rsidR="00EF2A46">
        <w:t>Leiser</w:t>
      </w:r>
      <w:proofErr w:type="spellEnd"/>
      <w:r w:rsidR="00EF2A46">
        <w:t xml:space="preserve"> stated, “the </w:t>
      </w:r>
      <w:r w:rsidR="00EF2A46" w:rsidRPr="00EF2A46">
        <w:t>coefficient for the neighbor</w:t>
      </w:r>
      <w:r w:rsidR="00EF2A46" w:rsidRPr="00EF2A46">
        <w:rPr>
          <w:rFonts w:hint="eastAsia"/>
        </w:rPr>
        <w:t>’</w:t>
      </w:r>
      <w:r w:rsidR="00EF2A46" w:rsidRPr="00EF2A46">
        <w:t>s variable suggests that increased</w:t>
      </w:r>
      <w:r w:rsidR="00EF2A46">
        <w:t xml:space="preserve"> </w:t>
      </w:r>
      <w:r w:rsidR="00EF2A46" w:rsidRPr="00EF2A46">
        <w:t>adoptions among neighbors reduce the hazard of adopting film</w:t>
      </w:r>
      <w:r w:rsidR="00EF2A46">
        <w:t xml:space="preserve"> </w:t>
      </w:r>
      <w:r w:rsidR="00EF2A46" w:rsidRPr="00EF2A46">
        <w:t>incentives</w:t>
      </w:r>
      <w:r w:rsidR="00EF2A46">
        <w:t xml:space="preserve">” which means that </w:t>
      </w:r>
      <w:r w:rsidR="00C005D4">
        <w:t xml:space="preserve">states are less likely to adopt film tax incentive programs if neighboring states have already </w:t>
      </w:r>
      <w:r w:rsidR="00C005D4">
        <w:lastRenderedPageBreak/>
        <w:t>enacted their own film tax incentives.</w:t>
      </w:r>
      <w:r w:rsidR="000C053E">
        <w:t xml:space="preserve"> </w:t>
      </w:r>
      <w:r w:rsidR="00D01544">
        <w:t>The other main</w:t>
      </w:r>
      <w:r w:rsidR="005036AF">
        <w:t xml:space="preserve"> factor in a</w:t>
      </w:r>
      <w:r w:rsidR="00D84302">
        <w:t>dopting the film tax incentive programs</w:t>
      </w:r>
      <w:r w:rsidR="00D01544">
        <w:t xml:space="preserve"> was </w:t>
      </w:r>
      <w:r w:rsidR="00AB15ED">
        <w:t>t</w:t>
      </w:r>
      <w:r w:rsidR="005036AF">
        <w:t xml:space="preserve">he size of the state’s </w:t>
      </w:r>
      <w:r w:rsidR="00D13677">
        <w:t xml:space="preserve">currently existing film </w:t>
      </w:r>
      <w:r w:rsidR="005036AF">
        <w:t>industry</w:t>
      </w:r>
      <w:r w:rsidR="00D13677">
        <w:t xml:space="preserve"> (</w:t>
      </w:r>
      <w:proofErr w:type="spellStart"/>
      <w:r w:rsidR="004C168B">
        <w:t>Leiser</w:t>
      </w:r>
      <w:proofErr w:type="spellEnd"/>
      <w:r w:rsidR="004C168B">
        <w:t xml:space="preserve"> 2016, </w:t>
      </w:r>
      <w:r w:rsidR="00026081">
        <w:t>263</w:t>
      </w:r>
      <w:r w:rsidR="00334442">
        <w:t xml:space="preserve">; </w:t>
      </w:r>
      <w:proofErr w:type="spellStart"/>
      <w:r w:rsidR="00334442">
        <w:t>Sewoarder</w:t>
      </w:r>
      <w:proofErr w:type="spellEnd"/>
      <w:r w:rsidR="00334442">
        <w:t xml:space="preserve"> and </w:t>
      </w:r>
      <w:proofErr w:type="spellStart"/>
      <w:r w:rsidR="00334442">
        <w:t>Sjoquist</w:t>
      </w:r>
      <w:proofErr w:type="spellEnd"/>
      <w:r w:rsidR="00334442">
        <w:t xml:space="preserve"> 2014</w:t>
      </w:r>
      <w:r w:rsidR="00026081">
        <w:t>)</w:t>
      </w:r>
      <w:r w:rsidR="005036AF">
        <w:t>.</w:t>
      </w:r>
      <w:del w:id="1" w:author="Matthew Borelli" w:date="2018-12-10T16:09:00Z">
        <w:r w:rsidR="00ED731A" w:rsidDel="00C005D4">
          <w:delText>,</w:delText>
        </w:r>
      </w:del>
      <w:r w:rsidR="00ED731A">
        <w:t xml:space="preserve"> </w:t>
      </w:r>
      <w:proofErr w:type="spellStart"/>
      <w:r w:rsidR="00ED731A">
        <w:t>Leiser</w:t>
      </w:r>
      <w:proofErr w:type="spellEnd"/>
      <w:r w:rsidR="00ED731A">
        <w:t xml:space="preserve"> posited</w:t>
      </w:r>
      <w:r w:rsidR="00D01544">
        <w:t xml:space="preserve"> that this is partially due to the connections that state officials mak</w:t>
      </w:r>
      <w:r w:rsidR="00AB15ED">
        <w:t>e from film productions</w:t>
      </w:r>
      <w:r w:rsidR="00C005D4">
        <w:t>. “</w:t>
      </w:r>
      <w:r w:rsidR="00C005D4" w:rsidRPr="00C005D4">
        <w:t>The interviews from Washin</w:t>
      </w:r>
      <w:r w:rsidR="00C005D4">
        <w:t xml:space="preserve">gton, Michigan, and Mississippi </w:t>
      </w:r>
      <w:r w:rsidR="00C005D4" w:rsidRPr="00C005D4">
        <w:t>further suggest the film industry also served as the conduit for</w:t>
      </w:r>
      <w:r w:rsidR="00C005D4">
        <w:t xml:space="preserve"> </w:t>
      </w:r>
      <w:r w:rsidR="00C005D4" w:rsidRPr="00C005D4">
        <w:t>the diffusion of state film incentives. In all three interview</w:t>
      </w:r>
      <w:r w:rsidR="00C005D4">
        <w:t xml:space="preserve"> </w:t>
      </w:r>
      <w:r w:rsidR="00C005D4" w:rsidRPr="00C005D4">
        <w:t>states, the industry played a major role in advocating for legislation</w:t>
      </w:r>
      <w:r w:rsidR="00C005D4">
        <w:t xml:space="preserve"> </w:t>
      </w:r>
      <w:r w:rsidR="00C005D4" w:rsidRPr="00C005D4">
        <w:t>and forging ties</w:t>
      </w:r>
      <w:r w:rsidR="00C005D4">
        <w:t xml:space="preserve"> with influential policy makers” (</w:t>
      </w:r>
      <w:proofErr w:type="spellStart"/>
      <w:r w:rsidR="00C005D4">
        <w:t>Leiser</w:t>
      </w:r>
      <w:proofErr w:type="spellEnd"/>
      <w:r w:rsidR="00C005D4">
        <w:t xml:space="preserve"> 2016, 263).</w:t>
      </w:r>
      <w:r w:rsidR="00AB15ED">
        <w:t xml:space="preserve"> and since</w:t>
      </w:r>
      <w:r w:rsidR="00D01544">
        <w:t xml:space="preserve"> more productions leads </w:t>
      </w:r>
      <w:r w:rsidR="00AB15ED">
        <w:t xml:space="preserve">to more connections, </w:t>
      </w:r>
      <w:r w:rsidR="00D01544">
        <w:t>the likelihood of the state ratifying tax incentives</w:t>
      </w:r>
      <w:r w:rsidR="00AB15ED">
        <w:t xml:space="preserve"> increases</w:t>
      </w:r>
      <w:r w:rsidR="00D01544">
        <w:t>.</w:t>
      </w:r>
    </w:p>
    <w:p w14:paraId="45389A5D" w14:textId="77777777" w:rsidR="00DC4F93" w:rsidRPr="00DC4F93" w:rsidRDefault="00DC4F93" w:rsidP="002C4561">
      <w:pPr>
        <w:pStyle w:val="NormalWeb"/>
        <w:spacing w:line="480" w:lineRule="auto"/>
        <w:jc w:val="center"/>
        <w:rPr>
          <w:b/>
        </w:rPr>
      </w:pPr>
      <w:r>
        <w:rPr>
          <w:b/>
        </w:rPr>
        <w:t>Effectiveness of Film Tax Incentives</w:t>
      </w:r>
    </w:p>
    <w:p w14:paraId="2786B838" w14:textId="11AB1EEC" w:rsidR="004E2D13" w:rsidRDefault="00E0377E" w:rsidP="0053457D">
      <w:pPr>
        <w:pStyle w:val="NormalWeb"/>
        <w:spacing w:line="480" w:lineRule="auto"/>
      </w:pPr>
      <w:r>
        <w:tab/>
      </w:r>
      <w:r w:rsidR="003E69E0">
        <w:t xml:space="preserve"> </w:t>
      </w:r>
      <w:r w:rsidR="00334442">
        <w:t xml:space="preserve">“Effectiveness” </w:t>
      </w:r>
      <w:r w:rsidR="0016696B">
        <w:t>could mean that a policy brings in as much money as state</w:t>
      </w:r>
      <w:r w:rsidR="00334442">
        <w:t>s</w:t>
      </w:r>
      <w:r w:rsidR="0016696B">
        <w:t xml:space="preserve"> pay</w:t>
      </w:r>
      <w:r w:rsidR="00334442">
        <w:t xml:space="preserve"> out in incentives</w:t>
      </w:r>
      <w:r w:rsidR="0016696B">
        <w:t xml:space="preserve">, </w:t>
      </w:r>
      <w:r w:rsidR="00334442">
        <w:t xml:space="preserve">or </w:t>
      </w:r>
      <w:r w:rsidR="0016696B">
        <w:t xml:space="preserve">that </w:t>
      </w:r>
      <w:r w:rsidR="00334442">
        <w:t xml:space="preserve">the program </w:t>
      </w:r>
      <w:r w:rsidR="0016696B">
        <w:t>garners a significant return</w:t>
      </w:r>
      <w:r w:rsidR="00C005D4">
        <w:t xml:space="preserve"> on investment</w:t>
      </w:r>
      <w:r w:rsidR="0016696B">
        <w:t xml:space="preserve"> like two times as much money as the state has to </w:t>
      </w:r>
      <w:r w:rsidR="007E12C0">
        <w:t>pay, or that it</w:t>
      </w:r>
      <w:r w:rsidR="0016696B">
        <w:t xml:space="preserve"> </w:t>
      </w:r>
      <w:r w:rsidR="00984144">
        <w:t xml:space="preserve">creates new jobs within the state. </w:t>
      </w:r>
      <w:r w:rsidR="0016696B">
        <w:t xml:space="preserve">. </w:t>
      </w:r>
      <w:r w:rsidR="00574CB5">
        <w:t xml:space="preserve">Michael </w:t>
      </w:r>
      <w:r w:rsidR="0016696B">
        <w:t>Thom</w:t>
      </w:r>
      <w:r w:rsidR="00B71E4B">
        <w:t xml:space="preserve"> (2016)</w:t>
      </w:r>
      <w:r w:rsidR="000D159D">
        <w:t xml:space="preserve"> </w:t>
      </w:r>
      <w:r w:rsidR="00334442">
        <w:t xml:space="preserve">identified </w:t>
      </w:r>
      <w:r w:rsidR="0016696B">
        <w:t xml:space="preserve">four areas to determine the efficiency of </w:t>
      </w:r>
      <w:r w:rsidR="00334442">
        <w:t xml:space="preserve">film tax incentive </w:t>
      </w:r>
      <w:r w:rsidR="0016696B">
        <w:t xml:space="preserve">policies: </w:t>
      </w:r>
      <w:r w:rsidR="007E12C0">
        <w:t>how many jobs are in the motion picture industry, the wages for those jobs, the amount of money made from fil</w:t>
      </w:r>
      <w:r w:rsidR="0080384E">
        <w:t>m production in a state, and</w:t>
      </w:r>
      <w:r w:rsidR="007E12C0">
        <w:t xml:space="preserve"> what percent of nationwide films were produced in a state</w:t>
      </w:r>
      <w:r w:rsidR="00DB7153">
        <w:t xml:space="preserve"> (36-37)</w:t>
      </w:r>
      <w:r w:rsidR="007E12C0">
        <w:t xml:space="preserve">. </w:t>
      </w:r>
      <w:r w:rsidR="00F542F7">
        <w:t xml:space="preserve">He analyzed what type of incentive the state offered, </w:t>
      </w:r>
      <w:r w:rsidR="00EF2A1E">
        <w:t>such as tax breaks that can lead to refunds</w:t>
      </w:r>
      <w:r w:rsidR="00334442">
        <w:t>,</w:t>
      </w:r>
      <w:r w:rsidR="00EF2A1E">
        <w:t xml:space="preserve"> or tax </w:t>
      </w:r>
      <w:r w:rsidR="00C005D4">
        <w:t>credits</w:t>
      </w:r>
      <w:r w:rsidR="00725C69">
        <w:t xml:space="preserve"> </w:t>
      </w:r>
      <w:r w:rsidR="00EF2A1E">
        <w:t xml:space="preserve">that can be sold to other companies, and how long the film tax incentive program had been active in the state. </w:t>
      </w:r>
      <w:r w:rsidR="00334442">
        <w:t xml:space="preserve">He found </w:t>
      </w:r>
      <w:r w:rsidR="00DB7153">
        <w:t xml:space="preserve">different types of incentives </w:t>
      </w:r>
      <w:r w:rsidR="00334442">
        <w:t>had</w:t>
      </w:r>
      <w:r w:rsidR="00DB7153">
        <w:t xml:space="preserve"> different effects on the film industry</w:t>
      </w:r>
      <w:r w:rsidR="003D6519">
        <w:t>, however at best these policies have a minor positive impact</w:t>
      </w:r>
      <w:r w:rsidR="00334442">
        <w:t xml:space="preserve"> in a state</w:t>
      </w:r>
      <w:r w:rsidR="00DB7153">
        <w:t xml:space="preserve">.  </w:t>
      </w:r>
      <w:r w:rsidR="003D6519">
        <w:t>Tax breaks that can be transferred between companies</w:t>
      </w:r>
      <w:r w:rsidR="00BE735A">
        <w:t xml:space="preserve"> create</w:t>
      </w:r>
      <w:r w:rsidR="000D159D">
        <w:t>d</w:t>
      </w:r>
      <w:r w:rsidR="00BE735A">
        <w:t xml:space="preserve"> a sustained increase in the number of jobs</w:t>
      </w:r>
      <w:r w:rsidR="000D159D">
        <w:t xml:space="preserve"> in that state industry but had</w:t>
      </w:r>
      <w:r w:rsidR="00BE735A">
        <w:t xml:space="preserve"> no impact on the wages</w:t>
      </w:r>
      <w:r w:rsidR="00725C69">
        <w:t xml:space="preserve">, whereas refundable credits had a temporarily </w:t>
      </w:r>
      <w:r w:rsidR="00725C69">
        <w:lastRenderedPageBreak/>
        <w:t>positive effect on wages</w:t>
      </w:r>
      <w:r w:rsidR="007D7C97">
        <w:t xml:space="preserve"> (Thom 2016, 42)</w:t>
      </w:r>
      <w:r w:rsidR="00BE735A">
        <w:t>.</w:t>
      </w:r>
      <w:r w:rsidR="000D159D">
        <w:t xml:space="preserve"> </w:t>
      </w:r>
      <w:r w:rsidR="0053457D">
        <w:t>He cited an analysis of Louisiana’s program that “</w:t>
      </w:r>
      <w:r w:rsidR="0053457D" w:rsidRPr="00162D8B">
        <w:t>found that</w:t>
      </w:r>
      <w:r w:rsidR="0053457D">
        <w:t xml:space="preserve"> </w:t>
      </w:r>
      <w:r w:rsidR="0053457D" w:rsidRPr="00162D8B">
        <w:t>the state’s popular incentiv</w:t>
      </w:r>
      <w:r w:rsidR="0053457D">
        <w:t xml:space="preserve">e program has resulted in a net </w:t>
      </w:r>
      <w:r w:rsidR="0053457D" w:rsidRPr="00162D8B">
        <w:t xml:space="preserve">loss of anywhere from </w:t>
      </w:r>
      <w:r w:rsidR="0053457D">
        <w:t xml:space="preserve">US$13,000 to over US$20,000 per </w:t>
      </w:r>
      <w:r w:rsidR="0053457D" w:rsidRPr="00162D8B">
        <w:t>job created</w:t>
      </w:r>
      <w:r w:rsidR="0053457D">
        <w:t>” (42).</w:t>
      </w:r>
      <w:r w:rsidR="0053457D">
        <w:t xml:space="preserve"> </w:t>
      </w:r>
      <w:r w:rsidR="000D159D">
        <w:t>Thom</w:t>
      </w:r>
      <w:r w:rsidR="0053457D">
        <w:t xml:space="preserve"> concluded </w:t>
      </w:r>
      <w:r w:rsidR="0072500E">
        <w:t xml:space="preserve">that states should focus more on the </w:t>
      </w:r>
      <w:r w:rsidR="00A4395C">
        <w:t xml:space="preserve">current </w:t>
      </w:r>
      <w:r w:rsidR="0072500E">
        <w:t>effectiven</w:t>
      </w:r>
      <w:r w:rsidR="00A4395C">
        <w:t xml:space="preserve">ess rather than simply assuming that these programs will start bringing in money down the line. </w:t>
      </w:r>
      <w:r w:rsidR="00090FB3">
        <w:t>Thom</w:t>
      </w:r>
      <w:r w:rsidR="000D159D">
        <w:t xml:space="preserve"> believed</w:t>
      </w:r>
      <w:r w:rsidR="001B61EC">
        <w:t xml:space="preserve"> that legislators in Louisiana need to look at alternative forms of film tax incentives now instead of continuing to lose money year after year.</w:t>
      </w:r>
    </w:p>
    <w:p w14:paraId="598537B7" w14:textId="0FFCAB31" w:rsidR="0053457D" w:rsidRPr="001B1FA1" w:rsidRDefault="001B61EC" w:rsidP="0060577D">
      <w:pPr>
        <w:pStyle w:val="NormalWeb"/>
        <w:spacing w:line="480" w:lineRule="auto"/>
        <w:rPr>
          <w:ins w:id="2" w:author="Sam" w:date="2018-10-14T21:41:00Z"/>
          <w:b/>
          <w:bCs/>
        </w:rPr>
      </w:pPr>
      <w:r>
        <w:tab/>
        <w:t>Louisia</w:t>
      </w:r>
      <w:r w:rsidR="00533111">
        <w:t>na was the first state to adopt these policies in 1992 (</w:t>
      </w:r>
      <w:proofErr w:type="spellStart"/>
      <w:r w:rsidR="00D37B49">
        <w:t>Sewordor</w:t>
      </w:r>
      <w:proofErr w:type="spellEnd"/>
      <w:r w:rsidR="00D37B49">
        <w:t xml:space="preserve"> and </w:t>
      </w:r>
      <w:proofErr w:type="spellStart"/>
      <w:r w:rsidR="00D37B49">
        <w:t>Sjoquist</w:t>
      </w:r>
      <w:proofErr w:type="spellEnd"/>
      <w:r w:rsidR="00D37B49">
        <w:t xml:space="preserve"> 2016, 6)</w:t>
      </w:r>
      <w:r w:rsidR="00FE148D">
        <w:t xml:space="preserve">. </w:t>
      </w:r>
      <w:r w:rsidR="0053457D">
        <w:t>The</w:t>
      </w:r>
      <w:r w:rsidR="00E67D64">
        <w:t xml:space="preserve"> Lou</w:t>
      </w:r>
      <w:r w:rsidR="00EA15CE">
        <w:t>i</w:t>
      </w:r>
      <w:r w:rsidR="00E67D64">
        <w:t>siana Department of Economic Development contracted Loren C. Scott &amp; Associates</w:t>
      </w:r>
      <w:r w:rsidR="00A27E79">
        <w:t xml:space="preserve"> (2017)</w:t>
      </w:r>
      <w:r w:rsidR="00E67D64">
        <w:t xml:space="preserve">, an economic consulting firm, to perform an analysis of the economic impact </w:t>
      </w:r>
      <w:r w:rsidR="009B137F">
        <w:t>of the film tax incentives provided by Lou</w:t>
      </w:r>
      <w:r w:rsidR="00EA15CE">
        <w:t>i</w:t>
      </w:r>
      <w:r w:rsidR="009B137F">
        <w:t>siana</w:t>
      </w:r>
      <w:r w:rsidR="00984144">
        <w:t>.</w:t>
      </w:r>
      <w:r w:rsidR="0053457D">
        <w:t xml:space="preserve"> </w:t>
      </w:r>
      <w:r w:rsidR="009578B3">
        <w:t xml:space="preserve">For 2016, </w:t>
      </w:r>
      <w:r w:rsidR="00984144">
        <w:t>Scott &amp; Ass</w:t>
      </w:r>
      <w:r w:rsidR="009578B3">
        <w:t>o</w:t>
      </w:r>
      <w:r w:rsidR="00984144">
        <w:t>ciates</w:t>
      </w:r>
      <w:r w:rsidR="009578B3">
        <w:t xml:space="preserve"> found that the economic impact of film tax incentive programs on household income has an upper bound of approximately $900 million and a lower bound of </w:t>
      </w:r>
      <w:r w:rsidR="0060577D">
        <w:t xml:space="preserve">approximately $677 million (Scott 2017, 11 &amp; 13). The lower bound adjusted for the salaries of actors, directors, writers, etc. since workers in those professions were not likely to reside in </w:t>
      </w:r>
      <w:proofErr w:type="spellStart"/>
      <w:r w:rsidR="0060577D">
        <w:t>Louisana</w:t>
      </w:r>
      <w:proofErr w:type="spellEnd"/>
      <w:r w:rsidR="0060577D">
        <w:t xml:space="preserve"> permanently. Later in the article, it is stated that </w:t>
      </w:r>
      <w:r w:rsidR="0060577D" w:rsidRPr="0060577D">
        <w:t>“</w:t>
      </w:r>
      <w:r w:rsidR="0060577D" w:rsidRPr="0060577D">
        <w:rPr>
          <w:bCs/>
        </w:rPr>
        <w:t>In 2015, it is estimated the film production program resulted in a net loss of $207.2 million in state revenues. In 2016, this loss rose to $219.4 million.”</w:t>
      </w:r>
      <w:r w:rsidR="0060577D">
        <w:rPr>
          <w:bCs/>
        </w:rPr>
        <w:t xml:space="preserve"> (Scott 2017, 14). Since the state’s net loss on tax credits increased from 2015 to 2016, Scott</w:t>
      </w:r>
      <w:r w:rsidR="001B1FA1">
        <w:rPr>
          <w:bCs/>
        </w:rPr>
        <w:t xml:space="preserve"> &amp; Associates</w:t>
      </w:r>
      <w:r w:rsidR="00D95FF3">
        <w:t xml:space="preserve"> suggest</w:t>
      </w:r>
      <w:r w:rsidR="00EA15CE">
        <w:t>ed</w:t>
      </w:r>
      <w:r w:rsidR="00D95FF3">
        <w:t xml:space="preserve"> capping the </w:t>
      </w:r>
      <w:r w:rsidR="00EA15CE">
        <w:t>number</w:t>
      </w:r>
      <w:r w:rsidR="00D95FF3">
        <w:t xml:space="preserve"> of claims that can be made by production companies</w:t>
      </w:r>
      <w:r w:rsidR="00180C97">
        <w:t xml:space="preserve"> and providing incentives for compa</w:t>
      </w:r>
      <w:r w:rsidR="00D74223">
        <w:t>n</w:t>
      </w:r>
      <w:r w:rsidR="00180C97">
        <w:t>ies that create permanent jobs instead of temporary employm</w:t>
      </w:r>
      <w:r w:rsidR="00A27E79">
        <w:t>ent in the state</w:t>
      </w:r>
      <w:r w:rsidR="001C27D9">
        <w:t xml:space="preserve">. </w:t>
      </w:r>
    </w:p>
    <w:p w14:paraId="765607A5" w14:textId="11173283" w:rsidR="00633695" w:rsidRDefault="0053457D" w:rsidP="00CE5EFB">
      <w:pPr>
        <w:pStyle w:val="NormalWeb"/>
        <w:spacing w:line="480" w:lineRule="auto"/>
        <w:ind w:firstLine="720"/>
      </w:pPr>
      <w:r>
        <w:t>Other</w:t>
      </w:r>
      <w:r w:rsidR="00EA15CE">
        <w:t xml:space="preserve"> states would</w:t>
      </w:r>
      <w:r w:rsidR="00FB405C">
        <w:t xml:space="preserve"> </w:t>
      </w:r>
      <w:r>
        <w:t xml:space="preserve">not necessarily </w:t>
      </w:r>
      <w:r w:rsidR="00FB405C">
        <w:t xml:space="preserve">receive the same benefits </w:t>
      </w:r>
      <w:r>
        <w:t xml:space="preserve">as Louisiana </w:t>
      </w:r>
      <w:r w:rsidR="00FB405C">
        <w:t xml:space="preserve">from continuing their film tax incentive programs. </w:t>
      </w:r>
      <w:r w:rsidR="00A27E79">
        <w:t>McIntire</w:t>
      </w:r>
      <w:r w:rsidR="00B71E4B">
        <w:t xml:space="preserve"> (2014)</w:t>
      </w:r>
      <w:r w:rsidR="00A27E79">
        <w:t xml:space="preserve"> noted that L</w:t>
      </w:r>
      <w:r w:rsidR="00F43D4D">
        <w:t>ou</w:t>
      </w:r>
      <w:r w:rsidR="00EA15CE">
        <w:t>i</w:t>
      </w:r>
      <w:r w:rsidR="00F43D4D">
        <w:t xml:space="preserve">siana has a unique environment </w:t>
      </w:r>
      <w:r w:rsidR="00AC4285">
        <w:t>considering it had no film production</w:t>
      </w:r>
      <w:r w:rsidR="00EA15CE">
        <w:t>s</w:t>
      </w:r>
      <w:r w:rsidR="00AC4285">
        <w:t xml:space="preserve"> when these programs started and now sits </w:t>
      </w:r>
      <w:r w:rsidR="00AC4285">
        <w:lastRenderedPageBreak/>
        <w:t xml:space="preserve">only behind California and New York for number of film productions (234). </w:t>
      </w:r>
      <w:r w:rsidR="00CE5EFB">
        <w:t>She notes that “</w:t>
      </w:r>
      <w:r w:rsidR="00CE5EFB" w:rsidRPr="00CE5EFB">
        <w:t>Unlike states such as Californi</w:t>
      </w:r>
      <w:r w:rsidR="00CE5EFB">
        <w:t xml:space="preserve">a and New York that were </w:t>
      </w:r>
      <w:r w:rsidR="00CE5EFB" w:rsidRPr="00CE5EFB">
        <w:t>epicenters of film production prior to the state incentive program boom in the</w:t>
      </w:r>
      <w:r w:rsidR="00CE5EFB">
        <w:t xml:space="preserve"> </w:t>
      </w:r>
      <w:r w:rsidR="00CE5EFB" w:rsidRPr="00CE5EFB">
        <w:t>2000s, Louisiana is not giving away credits to companies that would have located to</w:t>
      </w:r>
      <w:r w:rsidR="00CE5EFB">
        <w:t xml:space="preserve"> and filmed in the state anyway” </w:t>
      </w:r>
      <w:r w:rsidR="0085086C">
        <w:t>(</w:t>
      </w:r>
      <w:r w:rsidR="00B71E4B">
        <w:t xml:space="preserve">McIntire 2014, </w:t>
      </w:r>
      <w:r w:rsidR="0085086C">
        <w:t>234-235)</w:t>
      </w:r>
      <w:r w:rsidR="003C70FA">
        <w:t>.</w:t>
      </w:r>
      <w:r w:rsidR="00F74AFD">
        <w:t xml:space="preserve"> </w:t>
      </w:r>
      <w:r w:rsidR="00BB0BE3">
        <w:t>In comparison, states like Michigan and New Mexico have recently</w:t>
      </w:r>
      <w:r w:rsidR="009C737E">
        <w:t xml:space="preserve"> scaled back the amount of tax credits they pro</w:t>
      </w:r>
      <w:r w:rsidR="00811CA4">
        <w:t xml:space="preserve">vide to film productions. </w:t>
      </w:r>
      <w:r w:rsidR="00B71E4B">
        <w:t xml:space="preserve">McIntire found that </w:t>
      </w:r>
      <w:r w:rsidR="00811CA4">
        <w:t>Michigan went from $115 million to $25 millio</w:t>
      </w:r>
      <w:r w:rsidR="00725C69">
        <w:t>n in tax rebates and credits</w:t>
      </w:r>
      <w:r w:rsidR="00811CA4">
        <w:t xml:space="preserve"> provided and New Mexico limited the</w:t>
      </w:r>
      <w:r>
        <w:t xml:space="preserve"> total value of their</w:t>
      </w:r>
      <w:r w:rsidR="00BC13E1">
        <w:t xml:space="preserve"> </w:t>
      </w:r>
      <w:r w:rsidR="00811CA4">
        <w:t xml:space="preserve">incentives to </w:t>
      </w:r>
      <w:r w:rsidR="002F3B03">
        <w:t>a rolling $50 million cap, meaning any money spent past the $50 mil</w:t>
      </w:r>
      <w:r w:rsidR="003B0175">
        <w:t>lion detracts from the allowance for the next year.</w:t>
      </w:r>
      <w:r w:rsidR="00633695">
        <w:t xml:space="preserve"> After years of allowing the revenue loss from film tax incentives to go uncapped, states are now starting to </w:t>
      </w:r>
      <w:r>
        <w:t>rein them in</w:t>
      </w:r>
      <w:r w:rsidR="00633695">
        <w:t>.</w:t>
      </w:r>
    </w:p>
    <w:p w14:paraId="01A06FFF" w14:textId="5FAB31D5" w:rsidR="00837AA0" w:rsidRDefault="00633695" w:rsidP="002C4561">
      <w:pPr>
        <w:pStyle w:val="NormalWeb"/>
        <w:spacing w:line="480" w:lineRule="auto"/>
      </w:pPr>
      <w:r>
        <w:tab/>
      </w:r>
      <w:r w:rsidR="0053457D">
        <w:t>The</w:t>
      </w:r>
      <w:r>
        <w:t xml:space="preserve"> </w:t>
      </w:r>
      <w:r w:rsidR="00FA7D2E">
        <w:t>Motion Pictu</w:t>
      </w:r>
      <w:r w:rsidR="00562990">
        <w:t xml:space="preserve">re </w:t>
      </w:r>
      <w:r w:rsidR="0016318F">
        <w:t>Association of America (2016</w:t>
      </w:r>
      <w:r w:rsidR="00562990">
        <w:t>) [MPAA]</w:t>
      </w:r>
      <w:r w:rsidR="00FA7D2E">
        <w:t xml:space="preserve"> </w:t>
      </w:r>
      <w:r>
        <w:t>released a statement in which they refuted the findings of Michael Thom’s</w:t>
      </w:r>
      <w:r w:rsidR="00B71E4B">
        <w:t xml:space="preserve"> (</w:t>
      </w:r>
      <w:r w:rsidR="008C435A">
        <w:t>2016)</w:t>
      </w:r>
      <w:r>
        <w:t xml:space="preserve"> paper. As the primary trade organization for the film industry,</w:t>
      </w:r>
      <w:r w:rsidR="005534D3">
        <w:t xml:space="preserve"> the MPAA argued</w:t>
      </w:r>
      <w:r>
        <w:t xml:space="preserve"> that Thom’s methodo</w:t>
      </w:r>
      <w:r w:rsidR="00AA3147">
        <w:t>log</w:t>
      </w:r>
      <w:r w:rsidR="008D354B">
        <w:t>y was incorrect. First, they state</w:t>
      </w:r>
      <w:r w:rsidR="005534D3">
        <w:t>d</w:t>
      </w:r>
      <w:r w:rsidR="00AA3147">
        <w:t xml:space="preserve"> that the difference between transferable tax credits and refundable tax credits </w:t>
      </w:r>
      <w:r w:rsidR="008D354B">
        <w:t xml:space="preserve">are negligible and treating them separately </w:t>
      </w:r>
      <w:r w:rsidR="008C435A">
        <w:t>was a mistake on Thom’s part</w:t>
      </w:r>
      <w:r w:rsidR="008D354B">
        <w:t xml:space="preserve">. </w:t>
      </w:r>
      <w:r w:rsidR="00837AA0">
        <w:t>The</w:t>
      </w:r>
      <w:r w:rsidR="008D354B">
        <w:t xml:space="preserve"> MPAA </w:t>
      </w:r>
      <w:r w:rsidR="00837AA0">
        <w:t xml:space="preserve">also </w:t>
      </w:r>
      <w:r w:rsidR="008D354B">
        <w:t>t</w:t>
      </w:r>
      <w:r w:rsidR="005534D3">
        <w:t>ook</w:t>
      </w:r>
      <w:r w:rsidR="008D354B">
        <w:t xml:space="preserve"> issue </w:t>
      </w:r>
      <w:r w:rsidR="00837AA0">
        <w:t xml:space="preserve">with how Thom </w:t>
      </w:r>
      <w:r w:rsidR="008D354B">
        <w:t>defined a film industry job</w:t>
      </w:r>
      <w:r w:rsidR="00837AA0">
        <w:t xml:space="preserve">. </w:t>
      </w:r>
      <w:r w:rsidR="008D354B">
        <w:t xml:space="preserve">Thom’s paper </w:t>
      </w:r>
      <w:r w:rsidR="00837AA0">
        <w:t xml:space="preserve">defines jobs to </w:t>
      </w:r>
      <w:r w:rsidR="008D354B">
        <w:t>include “movie theater and sound record</w:t>
      </w:r>
      <w:r w:rsidR="008C435A">
        <w:t>ing industry jobs.” (1</w:t>
      </w:r>
      <w:r w:rsidR="005534D3">
        <w:t>) The MPAA did</w:t>
      </w:r>
      <w:r w:rsidR="008D354B">
        <w:t xml:space="preserve"> not believe that these should be factored in as those jobs would not be affected by changes in film tax incentives. They conclude</w:t>
      </w:r>
      <w:r w:rsidR="005534D3">
        <w:t>d</w:t>
      </w:r>
      <w:r w:rsidR="008D354B">
        <w:t xml:space="preserve"> by noting that if Thom’s work had undergone review from experts in the public policy field that the study’s methodological flaws would have been noticed and the paper would not have been published.</w:t>
      </w:r>
      <w:r w:rsidR="00725C69">
        <w:t xml:space="preserve"> The MPAA failed to note that since Thom had his article published in an academic journal, it did go through a peer review process.</w:t>
      </w:r>
      <w:r w:rsidR="008D354B">
        <w:t xml:space="preserve"> </w:t>
      </w:r>
    </w:p>
    <w:p w14:paraId="5D7033D5" w14:textId="33F0092F" w:rsidR="001B61EC" w:rsidRDefault="008D354B" w:rsidP="00CE5EFB">
      <w:pPr>
        <w:pStyle w:val="NormalWeb"/>
        <w:spacing w:line="480" w:lineRule="auto"/>
        <w:ind w:firstLine="720"/>
      </w:pPr>
      <w:r>
        <w:lastRenderedPageBreak/>
        <w:t>Joseph Bishop-Henchman</w:t>
      </w:r>
      <w:r w:rsidR="008C435A">
        <w:t xml:space="preserve"> (</w:t>
      </w:r>
      <w:r w:rsidR="00A044E8">
        <w:t>2016)</w:t>
      </w:r>
      <w:r w:rsidR="00B42BA4">
        <w:t xml:space="preserve"> of the Tax Foundation penned</w:t>
      </w:r>
      <w:r>
        <w:t xml:space="preserve"> an article to refute the claims from the MPAA’s stateme</w:t>
      </w:r>
      <w:r w:rsidR="00526BA1">
        <w:t>nt by defending Thom’s paper. Bishop-Henchman</w:t>
      </w:r>
      <w:r w:rsidR="00B42BA4">
        <w:t xml:space="preserve"> wrote</w:t>
      </w:r>
      <w:r>
        <w:t xml:space="preserve"> that there is an actual difference between transferable and refundable tax credits since transferable credits </w:t>
      </w:r>
      <w:r w:rsidR="00982E58">
        <w:t>create brokerage jobs that facilitate the transfer of tax credits between film production companies in the state (1).</w:t>
      </w:r>
      <w:r w:rsidR="00526BA1">
        <w:t xml:space="preserve"> I</w:t>
      </w:r>
      <w:r w:rsidR="008962D7">
        <w:t>n their article</w:t>
      </w:r>
      <w:r w:rsidR="00526BA1">
        <w:t>, the MPAA claim</w:t>
      </w:r>
      <w:r w:rsidR="00B42BA4">
        <w:t>ed</w:t>
      </w:r>
      <w:r w:rsidR="008962D7">
        <w:t xml:space="preserve"> that Thom did not account for the size of the film industry in New York and Calif</w:t>
      </w:r>
      <w:r w:rsidR="00B42BA4">
        <w:t>ornia, but Bishop-Henchman noted</w:t>
      </w:r>
      <w:r w:rsidR="008962D7">
        <w:t xml:space="preserve"> that Thom had an entire section of his paper that discussed those states as outliers and found that removing them did not change the effects of the policies. </w:t>
      </w:r>
      <w:r w:rsidR="00562990">
        <w:t>He</w:t>
      </w:r>
      <w:r w:rsidR="00B42BA4">
        <w:t xml:space="preserve"> concluded by stating</w:t>
      </w:r>
      <w:r w:rsidR="008962D7">
        <w:t xml:space="preserve"> that the MPAA’s final statement does not hold water as Thom’</w:t>
      </w:r>
      <w:r w:rsidR="00D83F33">
        <w:t>s paper was</w:t>
      </w:r>
      <w:r w:rsidR="008962D7">
        <w:t xml:space="preserve"> published in peer-revi</w:t>
      </w:r>
      <w:r w:rsidR="00D83F33">
        <w:t>ewed journals and therefore was</w:t>
      </w:r>
      <w:r w:rsidR="008962D7">
        <w:t xml:space="preserve"> </w:t>
      </w:r>
      <w:r w:rsidR="00D83F33">
        <w:t>examined</w:t>
      </w:r>
      <w:r w:rsidR="008962D7">
        <w:t xml:space="preserve"> by public policy experts before it was printed.</w:t>
      </w:r>
    </w:p>
    <w:p w14:paraId="34816BFD" w14:textId="77777777" w:rsidR="004967BF" w:rsidRDefault="002C4561" w:rsidP="002C4561">
      <w:pPr>
        <w:pStyle w:val="NormalWeb"/>
        <w:spacing w:line="480" w:lineRule="auto"/>
        <w:jc w:val="center"/>
      </w:pPr>
      <w:r>
        <w:rPr>
          <w:b/>
        </w:rPr>
        <w:t>Modern Perception of Filmmaking</w:t>
      </w:r>
    </w:p>
    <w:p w14:paraId="64189B2E" w14:textId="190C52FC" w:rsidR="002C4561" w:rsidRDefault="002C4561" w:rsidP="0071728A">
      <w:pPr>
        <w:pStyle w:val="NormalWeb"/>
        <w:spacing w:line="480" w:lineRule="auto"/>
      </w:pPr>
      <w:r>
        <w:tab/>
        <w:t>Since the adoption and rise of film tax incentives, discussions around the topic of the film industry focus less on the art and more on the economic impact of the production. Jennifer Vander</w:t>
      </w:r>
      <w:r w:rsidR="00886652">
        <w:t xml:space="preserve">burgh </w:t>
      </w:r>
      <w:r w:rsidR="00562990">
        <w:t>(2016)</w:t>
      </w:r>
      <w:r w:rsidR="00811133">
        <w:t>, a film and media studies professor,</w:t>
      </w:r>
      <w:r w:rsidR="00562990">
        <w:t xml:space="preserve"> </w:t>
      </w:r>
      <w:r w:rsidR="00886652">
        <w:t>coined the term “tax credit thinking” to refer to the “way of thinking that tends to focus on economic benefits when justifying why films and film industries are im</w:t>
      </w:r>
      <w:r w:rsidR="00EA15CE">
        <w:t>portant to places and to people</w:t>
      </w:r>
      <w:r w:rsidR="00886652">
        <w:t>” (139)</w:t>
      </w:r>
      <w:r w:rsidR="00EA15CE">
        <w:t>.</w:t>
      </w:r>
      <w:r w:rsidR="00B42BA4">
        <w:t xml:space="preserve"> She specifically discussed</w:t>
      </w:r>
      <w:r w:rsidR="00886652">
        <w:t xml:space="preserve"> how this mindset has dominated </w:t>
      </w:r>
      <w:r w:rsidR="00811133">
        <w:t>conversation in the film production industry</w:t>
      </w:r>
      <w:r w:rsidR="00886652">
        <w:t xml:space="preserve"> in Canada, </w:t>
      </w:r>
      <w:r w:rsidR="00B04B8D">
        <w:t>but tax credit thinking is also the norm in the U.S. Nova Scotia’s film industry had been providing tax incentives for productions from outside of the provinc</w:t>
      </w:r>
      <w:r w:rsidR="00AC620E">
        <w:t>e, bringing into question what local</w:t>
      </w:r>
      <w:r w:rsidR="00B04B8D">
        <w:t xml:space="preserve"> filmmaking means in today</w:t>
      </w:r>
      <w:r w:rsidR="00477961">
        <w:t>’s world</w:t>
      </w:r>
      <w:r w:rsidR="00B04B8D">
        <w:t>.</w:t>
      </w:r>
      <w:r w:rsidR="00910661">
        <w:t xml:space="preserve"> </w:t>
      </w:r>
      <w:r w:rsidR="00B04B8D">
        <w:t xml:space="preserve"> </w:t>
      </w:r>
      <w:r w:rsidR="00B42BA4">
        <w:t>She stated</w:t>
      </w:r>
      <w:r w:rsidR="00AC620E">
        <w:t xml:space="preserve"> that “</w:t>
      </w:r>
      <w:r w:rsidR="00AC620E" w:rsidRPr="00AC620E">
        <w:t xml:space="preserve">largely American films that disguise their production locations </w:t>
      </w:r>
      <w:r w:rsidR="00AC620E">
        <w:t xml:space="preserve">(e.g., </w:t>
      </w:r>
      <w:r w:rsidR="00AC620E" w:rsidRPr="00AC620E">
        <w:rPr>
          <w:i/>
          <w:iCs/>
        </w:rPr>
        <w:t xml:space="preserve">The Scarlet Letter </w:t>
      </w:r>
      <w:r w:rsidR="00AC620E" w:rsidRPr="00AC620E">
        <w:t xml:space="preserve">(1995), </w:t>
      </w:r>
      <w:r w:rsidR="00AC620E" w:rsidRPr="00AC620E">
        <w:rPr>
          <w:i/>
          <w:iCs/>
        </w:rPr>
        <w:t xml:space="preserve">Dolores Claiborne </w:t>
      </w:r>
      <w:r w:rsidR="00AC620E" w:rsidRPr="00AC620E">
        <w:t xml:space="preserve">(1995), </w:t>
      </w:r>
      <w:r w:rsidR="00AC620E" w:rsidRPr="00AC620E">
        <w:rPr>
          <w:i/>
          <w:iCs/>
        </w:rPr>
        <w:t xml:space="preserve">Leaving </w:t>
      </w:r>
      <w:r w:rsidR="0071728A" w:rsidRPr="00AC620E">
        <w:rPr>
          <w:i/>
          <w:iCs/>
        </w:rPr>
        <w:t>L</w:t>
      </w:r>
      <w:r w:rsidR="0071728A">
        <w:rPr>
          <w:i/>
          <w:iCs/>
        </w:rPr>
        <w:t>a</w:t>
      </w:r>
      <w:r w:rsidR="0071728A" w:rsidRPr="00AC620E">
        <w:rPr>
          <w:i/>
          <w:iCs/>
        </w:rPr>
        <w:t xml:space="preserve">s </w:t>
      </w:r>
      <w:r w:rsidR="00AC620E" w:rsidRPr="00AC620E">
        <w:rPr>
          <w:i/>
          <w:iCs/>
        </w:rPr>
        <w:t xml:space="preserve">Vegas </w:t>
      </w:r>
      <w:r w:rsidR="00AC620E">
        <w:t xml:space="preserve">(1995), </w:t>
      </w:r>
      <w:r w:rsidR="00AC620E" w:rsidRPr="00AC620E">
        <w:t xml:space="preserve">and </w:t>
      </w:r>
      <w:r w:rsidR="00AC620E" w:rsidRPr="00AC620E">
        <w:rPr>
          <w:i/>
          <w:iCs/>
        </w:rPr>
        <w:t xml:space="preserve">Titanic </w:t>
      </w:r>
      <w:r w:rsidR="00AC620E" w:rsidRPr="00AC620E">
        <w:t xml:space="preserve">(1997)), are considered here to be </w:t>
      </w:r>
      <w:r w:rsidR="00AC620E">
        <w:t xml:space="preserve">examples of “local filmmaking,” </w:t>
      </w:r>
      <w:r w:rsidR="00AC620E" w:rsidRPr="00AC620E">
        <w:lastRenderedPageBreak/>
        <w:t>alongside more quintessentially “local” screen projects</w:t>
      </w:r>
      <w:r w:rsidR="00AC620E">
        <w:t xml:space="preserve"> that have stories identifiably r</w:t>
      </w:r>
      <w:r w:rsidR="00AC620E" w:rsidRPr="00AC620E">
        <w:t>ooted in NS</w:t>
      </w:r>
      <w:r w:rsidR="00AC620E">
        <w:t xml:space="preserve"> [Nova Scotia]</w:t>
      </w:r>
      <w:r w:rsidR="00C80ACF">
        <w:t>”</w:t>
      </w:r>
      <w:r w:rsidR="00AC620E">
        <w:t xml:space="preserve"> </w:t>
      </w:r>
      <w:r w:rsidR="00811133">
        <w:t xml:space="preserve">where the term “disguise their production locations” refers to the practice of filming in a location and then stating that it is a different location in the universe of the film </w:t>
      </w:r>
      <w:r w:rsidR="00AC620E">
        <w:t>(139</w:t>
      </w:r>
      <w:r w:rsidR="00C80ACF">
        <w:t>)</w:t>
      </w:r>
      <w:r w:rsidR="00AC620E">
        <w:t xml:space="preserve">. </w:t>
      </w:r>
      <w:r w:rsidR="00B04B8D">
        <w:t xml:space="preserve">Local filmmaking </w:t>
      </w:r>
      <w:r w:rsidR="00B42BA4">
        <w:t xml:space="preserve">seemed </w:t>
      </w:r>
      <w:r w:rsidR="00B04B8D">
        <w:t xml:space="preserve">to refer to the jobs created by film production in an area rather than alluding to the act of making a film </w:t>
      </w:r>
      <w:r w:rsidR="00F64731">
        <w:t>about a specific region</w:t>
      </w:r>
      <w:r w:rsidR="00B42BA4">
        <w:t>. Vanderburgh lamented</w:t>
      </w:r>
      <w:r w:rsidR="00E6429E">
        <w:t xml:space="preserve"> the move towards economically-minded filmmaking as cultural</w:t>
      </w:r>
      <w:r w:rsidR="005E500B">
        <w:t xml:space="preserve"> goals fall to the wayside</w:t>
      </w:r>
      <w:r w:rsidR="00E6429E">
        <w:t xml:space="preserve">. The Nova Scotia Film Tax Credit was eliminated in 2015 and saw an immediate upheaval in the province as filmmakers moved productions to less costly regions (Vanderburgh </w:t>
      </w:r>
      <w:r w:rsidR="005E500B">
        <w:t xml:space="preserve">2016, </w:t>
      </w:r>
      <w:r w:rsidR="00E6429E">
        <w:t xml:space="preserve">136). The cultural importance of Nova Scotia filmmaking might also fade away as less filmmakers choose to represent the province in their works due to the lack of </w:t>
      </w:r>
      <w:r w:rsidR="00471E10">
        <w:t>tax</w:t>
      </w:r>
      <w:r w:rsidR="00E6429E">
        <w:t xml:space="preserve"> incentives. Tax credit thinking might make sense </w:t>
      </w:r>
      <w:r w:rsidR="00997641">
        <w:t>economically but</w:t>
      </w:r>
      <w:r w:rsidR="00E6429E">
        <w:t xml:space="preserve"> ignoring the cultural benefits of film can create issues for local governments.</w:t>
      </w:r>
      <w:ins w:id="3" w:author="Matthew Borelli" w:date="2018-12-10T18:43:00Z">
        <w:r w:rsidR="00811133">
          <w:t xml:space="preserve"> </w:t>
        </w:r>
      </w:ins>
      <w:r w:rsidR="00811133">
        <w:t xml:space="preserve">Since film productions are mobile, a production receiving tax breaks from a state government does not guarantee that </w:t>
      </w:r>
      <w:r w:rsidR="002B0B63">
        <w:t>said money will be spent in that state, generating less revenue for local businesses than expected.</w:t>
      </w:r>
    </w:p>
    <w:p w14:paraId="1F061E7C" w14:textId="77777777" w:rsidR="003C73BC" w:rsidRDefault="003C73BC" w:rsidP="003C73BC">
      <w:pPr>
        <w:pStyle w:val="NormalWeb"/>
        <w:spacing w:line="480" w:lineRule="auto"/>
        <w:jc w:val="center"/>
      </w:pPr>
      <w:r>
        <w:rPr>
          <w:b/>
        </w:rPr>
        <w:t>Conclusion</w:t>
      </w:r>
    </w:p>
    <w:p w14:paraId="315BA9B0" w14:textId="05F5D635" w:rsidR="0071728A" w:rsidRDefault="000A02CF" w:rsidP="00471E10">
      <w:pPr>
        <w:pStyle w:val="NormalWeb"/>
        <w:spacing w:line="480" w:lineRule="auto"/>
        <w:ind w:firstLine="720"/>
        <w:rPr>
          <w:ins w:id="4" w:author="Sam" w:date="2018-10-14T21:56:00Z"/>
        </w:rPr>
      </w:pPr>
      <w:r>
        <w:t xml:space="preserve">The film industry continues to grow and consolidate every year as fewer and fewer production companies become responsible for the highest grossing films. </w:t>
      </w:r>
      <w:r w:rsidR="00273301">
        <w:t>In 1997, nine studios were responsible for the top twenty grossing films; by</w:t>
      </w:r>
      <w:r>
        <w:t xml:space="preserve"> 2017</w:t>
      </w:r>
      <w:r w:rsidR="00273301">
        <w:t>, that number had dropped to five</w:t>
      </w:r>
      <w:r w:rsidR="00F01B62">
        <w:t xml:space="preserve"> (</w:t>
      </w:r>
      <w:r w:rsidR="00D4168C">
        <w:rPr>
          <w:i/>
        </w:rPr>
        <w:t>2017 Domestic Grosses</w:t>
      </w:r>
      <w:r w:rsidR="00F01B62">
        <w:t>)</w:t>
      </w:r>
      <w:r w:rsidR="00273301">
        <w:t xml:space="preserve">. </w:t>
      </w:r>
      <w:r w:rsidR="00BA0562">
        <w:t>Those five studios (Buena Vista, Warner Bros., Universal, Fox, and Sony) also gain a larger share of the benefits from film production tax incentives as blockbuster budgets skyrocket.</w:t>
      </w:r>
      <w:r w:rsidR="002B0B63">
        <w:t xml:space="preserve"> This is an issue for states that continue to give tax breaks and credits to the five major film production studios. These companies do not spend enough in the state they have </w:t>
      </w:r>
      <w:r w:rsidR="002B0B63">
        <w:lastRenderedPageBreak/>
        <w:t>received the incentive from for the state to see any positive economic benefit.</w:t>
      </w:r>
      <w:del w:id="5" w:author="Matthew Borelli" w:date="2018-12-10T18:51:00Z">
        <w:r w:rsidR="00BA0562" w:rsidDel="002B0B63">
          <w:delText xml:space="preserve"> </w:delText>
        </w:r>
      </w:del>
      <w:ins w:id="6" w:author="Matthew Borelli" w:date="2018-12-10T18:49:00Z">
        <w:r w:rsidR="002B0B63">
          <w:t xml:space="preserve"> </w:t>
        </w:r>
      </w:ins>
      <w:r w:rsidR="00BA0562">
        <w:t xml:space="preserve">While the </w:t>
      </w:r>
      <w:r w:rsidR="00BE5783">
        <w:t>effectiveness of state film tax incentive programs</w:t>
      </w:r>
      <w:r w:rsidR="00BA0562">
        <w:t xml:space="preserve"> is not fully </w:t>
      </w:r>
      <w:r w:rsidR="00BE5783">
        <w:t>agreed upon</w:t>
      </w:r>
      <w:r w:rsidR="00BA0562">
        <w:t>, the current consensus amongst economics and policy experts is that these incentives provide little to no benefit to the states while th</w:t>
      </w:r>
      <w:r w:rsidR="00471E10">
        <w:t>e film studios gain massive tax write-offs</w:t>
      </w:r>
      <w:r w:rsidR="00BA0562">
        <w:t>. The current policies for film production tax incentives must be reexamined as the savings consolid</w:t>
      </w:r>
      <w:r w:rsidR="00471E10">
        <w:t xml:space="preserve">ate. </w:t>
      </w:r>
    </w:p>
    <w:p w14:paraId="48CC4EAB" w14:textId="02C4C240" w:rsidR="003C73BC" w:rsidRPr="003C73BC" w:rsidRDefault="00471E10" w:rsidP="00471E10">
      <w:pPr>
        <w:pStyle w:val="NormalWeb"/>
        <w:spacing w:line="480" w:lineRule="auto"/>
        <w:ind w:firstLine="720"/>
      </w:pPr>
      <w:r>
        <w:t>States should consider which</w:t>
      </w:r>
      <w:r w:rsidR="00BA0562">
        <w:t xml:space="preserve"> behaviors they want to incentivize with the tax benefits they deliver. As it stands, the films that gain the most from these</w:t>
      </w:r>
      <w:r>
        <w:t xml:space="preserve"> incentives</w:t>
      </w:r>
      <w:r w:rsidR="00BA0562">
        <w:t xml:space="preserve"> are massively budgeted films that heavily eat into tax revenue for the state</w:t>
      </w:r>
      <w:r w:rsidR="006B6793">
        <w:t xml:space="preserve"> while—</w:t>
      </w:r>
      <w:r w:rsidR="00BA0562">
        <w:t>most</w:t>
      </w:r>
      <w:r w:rsidR="006B6793">
        <w:t xml:space="preserve"> </w:t>
      </w:r>
      <w:r w:rsidR="00BA0562">
        <w:t>of the time</w:t>
      </w:r>
      <w:r w:rsidR="006B6793">
        <w:t>—</w:t>
      </w:r>
      <w:r w:rsidR="00BA0562">
        <w:t>not</w:t>
      </w:r>
      <w:r w:rsidR="006B6793">
        <w:t xml:space="preserve"> </w:t>
      </w:r>
      <w:r w:rsidR="00BA0562">
        <w:t xml:space="preserve">even representing the state itself within the narrative of the film. </w:t>
      </w:r>
      <w:r w:rsidR="00216271">
        <w:t>Cultural goals driving incentivization programs for the filmmaking industry could lead to a radical shift in the industry in both economic and cultural spheres. Films that positively represent a state could increase tourism rates while also creating jobs within the state for the production</w:t>
      </w:r>
      <w:r w:rsidR="00BE5783">
        <w:t>, which could help a state both economically and culturally</w:t>
      </w:r>
      <w:r w:rsidR="00216271">
        <w:t xml:space="preserve">. The current structure of film production tax incentives provides little evidence of economic benefit and definite signs </w:t>
      </w:r>
      <w:r w:rsidR="006B6793">
        <w:t xml:space="preserve">of </w:t>
      </w:r>
      <w:r w:rsidR="00216271">
        <w:t xml:space="preserve">cultural detriment. It is time to look into changing the structure of these policies in order to </w:t>
      </w:r>
      <w:r w:rsidR="00E438A7">
        <w:t>maximize economic benefit while revitalizing the important cultural element of filmmaking.</w:t>
      </w:r>
    </w:p>
    <w:p w14:paraId="60F2C4DE" w14:textId="77777777" w:rsidR="00216C2C" w:rsidRDefault="00216C2C" w:rsidP="00162D8B">
      <w:pPr>
        <w:pStyle w:val="NormalWeb"/>
        <w:spacing w:line="480" w:lineRule="auto"/>
      </w:pPr>
    </w:p>
    <w:p w14:paraId="5C77752E" w14:textId="77777777" w:rsidR="009F4276" w:rsidRDefault="009F4276">
      <w:pPr>
        <w:rPr>
          <w:rFonts w:ascii="Times New Roman" w:eastAsia="Times New Roman" w:hAnsi="Times New Roman" w:cs="Times New Roman"/>
          <w:sz w:val="24"/>
          <w:szCs w:val="24"/>
        </w:rPr>
      </w:pPr>
    </w:p>
    <w:p w14:paraId="6DD73B34" w14:textId="77777777" w:rsidR="002A5F8F" w:rsidRDefault="002A5F8F">
      <w:pPr>
        <w:rPr>
          <w:rFonts w:ascii="Times New Roman" w:eastAsia="Times New Roman" w:hAnsi="Times New Roman" w:cs="Times New Roman"/>
          <w:sz w:val="24"/>
          <w:szCs w:val="24"/>
        </w:rPr>
      </w:pPr>
    </w:p>
    <w:p w14:paraId="75071D64" w14:textId="77777777" w:rsidR="002A5F8F" w:rsidRDefault="002A5F8F">
      <w:pPr>
        <w:rPr>
          <w:rFonts w:ascii="Times New Roman" w:eastAsia="Times New Roman" w:hAnsi="Times New Roman" w:cs="Times New Roman"/>
          <w:sz w:val="24"/>
          <w:szCs w:val="24"/>
        </w:rPr>
      </w:pPr>
    </w:p>
    <w:p w14:paraId="2CFF8DED" w14:textId="77777777" w:rsidR="002A5F8F" w:rsidRDefault="002A5F8F">
      <w:pPr>
        <w:rPr>
          <w:rFonts w:ascii="Times New Roman" w:eastAsia="Times New Roman" w:hAnsi="Times New Roman" w:cs="Times New Roman"/>
          <w:sz w:val="24"/>
          <w:szCs w:val="24"/>
        </w:rPr>
      </w:pPr>
    </w:p>
    <w:p w14:paraId="62F475AB" w14:textId="77777777" w:rsidR="002A5F8F" w:rsidRDefault="002A5F8F">
      <w:pPr>
        <w:rPr>
          <w:rFonts w:ascii="Times New Roman" w:eastAsia="Times New Roman" w:hAnsi="Times New Roman" w:cs="Times New Roman"/>
          <w:sz w:val="24"/>
          <w:szCs w:val="24"/>
        </w:rPr>
      </w:pPr>
    </w:p>
    <w:p w14:paraId="57530047" w14:textId="77777777" w:rsidR="002A5F8F" w:rsidRDefault="002A5F8F">
      <w:pPr>
        <w:rPr>
          <w:rFonts w:ascii="Times New Roman" w:eastAsia="Times New Roman" w:hAnsi="Times New Roman" w:cs="Times New Roman"/>
          <w:sz w:val="24"/>
          <w:szCs w:val="24"/>
        </w:rPr>
      </w:pPr>
    </w:p>
    <w:p w14:paraId="263E97DC" w14:textId="77777777" w:rsidR="002A5F8F" w:rsidRDefault="002A5F8F">
      <w:pPr>
        <w:rPr>
          <w:rFonts w:ascii="Times New Roman" w:eastAsia="Times New Roman" w:hAnsi="Times New Roman" w:cs="Times New Roman"/>
          <w:sz w:val="24"/>
          <w:szCs w:val="24"/>
        </w:rPr>
      </w:pPr>
    </w:p>
    <w:p w14:paraId="4A549442" w14:textId="77777777" w:rsidR="002A5F8F" w:rsidRDefault="002A5F8F">
      <w:pPr>
        <w:rPr>
          <w:rFonts w:ascii="Times New Roman" w:eastAsia="Times New Roman" w:hAnsi="Times New Roman" w:cs="Times New Roman"/>
          <w:sz w:val="24"/>
          <w:szCs w:val="24"/>
        </w:rPr>
      </w:pPr>
    </w:p>
    <w:p w14:paraId="29C890CE" w14:textId="77777777" w:rsidR="002A5F8F" w:rsidRDefault="002A5F8F">
      <w:pPr>
        <w:rPr>
          <w:rFonts w:ascii="Times New Roman" w:eastAsia="Times New Roman" w:hAnsi="Times New Roman" w:cs="Times New Roman"/>
          <w:sz w:val="24"/>
          <w:szCs w:val="24"/>
        </w:rPr>
      </w:pPr>
    </w:p>
    <w:p w14:paraId="0E67E6BC" w14:textId="77777777" w:rsidR="002A5F8F" w:rsidRDefault="002A5F8F">
      <w:pPr>
        <w:rPr>
          <w:rFonts w:ascii="Times New Roman" w:eastAsia="Times New Roman" w:hAnsi="Times New Roman" w:cs="Times New Roman"/>
          <w:sz w:val="24"/>
          <w:szCs w:val="24"/>
        </w:rPr>
      </w:pPr>
    </w:p>
    <w:p w14:paraId="430B811B" w14:textId="77777777" w:rsidR="002A5F8F" w:rsidRDefault="002A5F8F">
      <w:pPr>
        <w:rPr>
          <w:rFonts w:ascii="Times New Roman" w:eastAsia="Times New Roman" w:hAnsi="Times New Roman" w:cs="Times New Roman"/>
          <w:sz w:val="24"/>
          <w:szCs w:val="24"/>
        </w:rPr>
      </w:pPr>
    </w:p>
    <w:p w14:paraId="2B64B53D" w14:textId="77777777" w:rsidR="002A5F8F" w:rsidRDefault="002A5F8F">
      <w:pPr>
        <w:rPr>
          <w:rFonts w:ascii="Times New Roman" w:eastAsia="Times New Roman" w:hAnsi="Times New Roman" w:cs="Times New Roman"/>
          <w:sz w:val="24"/>
          <w:szCs w:val="24"/>
        </w:rPr>
      </w:pPr>
    </w:p>
    <w:p w14:paraId="5189A320" w14:textId="77777777" w:rsidR="002A5F8F" w:rsidRDefault="002A5F8F">
      <w:pPr>
        <w:rPr>
          <w:rFonts w:ascii="Times New Roman" w:eastAsia="Times New Roman" w:hAnsi="Times New Roman" w:cs="Times New Roman"/>
          <w:sz w:val="24"/>
          <w:szCs w:val="24"/>
        </w:rPr>
      </w:pPr>
    </w:p>
    <w:p w14:paraId="2843E4C8" w14:textId="77777777" w:rsidR="002A5F8F" w:rsidRDefault="002A5F8F">
      <w:pPr>
        <w:rPr>
          <w:rFonts w:ascii="Times New Roman" w:eastAsia="Times New Roman" w:hAnsi="Times New Roman" w:cs="Times New Roman"/>
          <w:sz w:val="24"/>
          <w:szCs w:val="24"/>
        </w:rPr>
      </w:pPr>
    </w:p>
    <w:p w14:paraId="4FACA48C" w14:textId="77777777" w:rsidR="002A5F8F" w:rsidRDefault="002A5F8F">
      <w:pPr>
        <w:rPr>
          <w:rFonts w:ascii="Times New Roman" w:eastAsia="Times New Roman" w:hAnsi="Times New Roman" w:cs="Times New Roman"/>
          <w:sz w:val="24"/>
          <w:szCs w:val="24"/>
        </w:rPr>
      </w:pPr>
    </w:p>
    <w:p w14:paraId="2D316B2C" w14:textId="77777777" w:rsidR="002A5F8F" w:rsidRDefault="002A5F8F">
      <w:pPr>
        <w:rPr>
          <w:rFonts w:ascii="Times New Roman" w:eastAsia="Times New Roman" w:hAnsi="Times New Roman" w:cs="Times New Roman"/>
          <w:sz w:val="24"/>
          <w:szCs w:val="24"/>
        </w:rPr>
      </w:pPr>
    </w:p>
    <w:p w14:paraId="5BE9486E" w14:textId="77777777" w:rsidR="002A5F8F" w:rsidRDefault="002A5F8F">
      <w:pPr>
        <w:rPr>
          <w:rFonts w:ascii="Times New Roman" w:eastAsia="Times New Roman" w:hAnsi="Times New Roman" w:cs="Times New Roman"/>
          <w:sz w:val="24"/>
          <w:szCs w:val="24"/>
        </w:rPr>
      </w:pPr>
    </w:p>
    <w:p w14:paraId="1F8C8ED0" w14:textId="77777777" w:rsidR="002A5F8F" w:rsidRDefault="002A5F8F">
      <w:pPr>
        <w:rPr>
          <w:rFonts w:ascii="Times New Roman" w:eastAsia="Times New Roman" w:hAnsi="Times New Roman" w:cs="Times New Roman"/>
          <w:sz w:val="24"/>
          <w:szCs w:val="24"/>
        </w:rPr>
      </w:pPr>
    </w:p>
    <w:p w14:paraId="6E4F75C9" w14:textId="77777777" w:rsidR="002A5F8F" w:rsidRDefault="002A5F8F">
      <w:pPr>
        <w:rPr>
          <w:rFonts w:ascii="Times New Roman" w:eastAsia="Times New Roman" w:hAnsi="Times New Roman" w:cs="Times New Roman"/>
          <w:sz w:val="24"/>
          <w:szCs w:val="24"/>
        </w:rPr>
      </w:pPr>
    </w:p>
    <w:p w14:paraId="79669102" w14:textId="77777777" w:rsidR="002A5F8F" w:rsidRDefault="002A5F8F">
      <w:pPr>
        <w:rPr>
          <w:rFonts w:ascii="Times New Roman" w:eastAsia="Times New Roman" w:hAnsi="Times New Roman" w:cs="Times New Roman"/>
          <w:sz w:val="24"/>
          <w:szCs w:val="24"/>
        </w:rPr>
      </w:pPr>
    </w:p>
    <w:p w14:paraId="6ED5F6A1" w14:textId="77777777" w:rsidR="002A5F8F" w:rsidRDefault="002A5F8F">
      <w:pPr>
        <w:rPr>
          <w:rFonts w:ascii="Times New Roman" w:eastAsia="Times New Roman" w:hAnsi="Times New Roman" w:cs="Times New Roman"/>
          <w:sz w:val="24"/>
          <w:szCs w:val="24"/>
        </w:rPr>
      </w:pPr>
    </w:p>
    <w:p w14:paraId="216376E6" w14:textId="77777777" w:rsidR="002A5F8F" w:rsidRDefault="002A5F8F">
      <w:pPr>
        <w:rPr>
          <w:rFonts w:ascii="Times New Roman" w:eastAsia="Times New Roman" w:hAnsi="Times New Roman" w:cs="Times New Roman"/>
          <w:sz w:val="24"/>
          <w:szCs w:val="24"/>
        </w:rPr>
      </w:pPr>
    </w:p>
    <w:p w14:paraId="7FD52B7E" w14:textId="77777777" w:rsidR="00200822" w:rsidRDefault="00200822" w:rsidP="00B42BA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2FF28E17" w14:textId="77777777" w:rsidR="000C7E38" w:rsidRPr="000C7E38" w:rsidRDefault="000C7E38" w:rsidP="000C7E38">
      <w:pPr>
        <w:spacing w:after="0" w:line="240" w:lineRule="auto"/>
        <w:ind w:left="720" w:hanging="720"/>
        <w:rPr>
          <w:rFonts w:ascii="Times New Roman" w:eastAsia="Times New Roman" w:hAnsi="Times New Roman" w:cs="Times New Roman"/>
          <w:sz w:val="24"/>
          <w:szCs w:val="24"/>
        </w:rPr>
      </w:pPr>
      <w:r w:rsidRPr="000C7E38">
        <w:rPr>
          <w:rFonts w:ascii="Times New Roman" w:eastAsia="Times New Roman" w:hAnsi="Times New Roman" w:cs="Times New Roman"/>
          <w:sz w:val="24"/>
          <w:szCs w:val="24"/>
        </w:rPr>
        <w:t>"1997 DOMESTIC GROSSES." Box Office Mojo. Accessed September 25, 2018. https://www.boxofficemojo.com/yearly/chart/?yr=1997&amp;p=.htm.</w:t>
      </w:r>
    </w:p>
    <w:p w14:paraId="0741D204" w14:textId="77777777" w:rsidR="000C7E38" w:rsidRDefault="000C7E38" w:rsidP="00F1061E">
      <w:pPr>
        <w:spacing w:after="0" w:line="240" w:lineRule="auto"/>
        <w:ind w:left="720" w:hanging="720"/>
        <w:rPr>
          <w:rFonts w:ascii="Times New Roman" w:eastAsia="Times New Roman" w:hAnsi="Times New Roman" w:cs="Times New Roman"/>
          <w:sz w:val="24"/>
          <w:szCs w:val="24"/>
        </w:rPr>
      </w:pPr>
    </w:p>
    <w:p w14:paraId="032285C6"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"2017 DOMESTIC GROSSES." Box Office Mojo. Accessed September 25, 2018. https://www.boxofficemojo.com/yearly/chart/?yr=2017&amp;p=.htm.</w:t>
      </w:r>
    </w:p>
    <w:p w14:paraId="5E72B7BF"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72000AC7"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Bishop-Henchman, Joseph. "Motion Picture Association Fails to Refute Damaging Film Tax Credit Study." Tax Foundation. January 16, 2017. Accessed September 25, 2018. https://taxfoundation.org/motion-picture-association-fails-refute-damaging-film-tax-credit-study/.</w:t>
      </w:r>
    </w:p>
    <w:p w14:paraId="06AA76D2"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549D19F3"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Hall, Linda A., Jayanti Bandyopadhyay, and Heather Mowat. "Trends in the Motion Picture Industry Provide Opportunities and Challenges for Accountants: Tax Credits, Crowd Funding and Global Partnerships." </w:t>
      </w:r>
      <w:r w:rsidRPr="00200822">
        <w:rPr>
          <w:rFonts w:ascii="Times New Roman" w:eastAsia="Times New Roman" w:hAnsi="Times New Roman" w:cs="Times New Roman"/>
          <w:i/>
          <w:iCs/>
          <w:sz w:val="24"/>
          <w:szCs w:val="24"/>
        </w:rPr>
        <w:t>Competition Forum</w:t>
      </w:r>
      <w:r w:rsidRPr="00200822">
        <w:rPr>
          <w:rFonts w:ascii="Times New Roman" w:eastAsia="Times New Roman" w:hAnsi="Times New Roman" w:cs="Times New Roman"/>
          <w:sz w:val="24"/>
          <w:szCs w:val="24"/>
        </w:rPr>
        <w:t xml:space="preserve"> 13, no. 1, 163-68. Florida State University Library.</w:t>
      </w:r>
    </w:p>
    <w:p w14:paraId="29F959F1"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5DFC4425"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roofErr w:type="spellStart"/>
      <w:r w:rsidRPr="00200822">
        <w:rPr>
          <w:rFonts w:ascii="Times New Roman" w:eastAsia="Times New Roman" w:hAnsi="Times New Roman" w:cs="Times New Roman"/>
          <w:sz w:val="24"/>
          <w:szCs w:val="24"/>
        </w:rPr>
        <w:lastRenderedPageBreak/>
        <w:t>Leiser</w:t>
      </w:r>
      <w:proofErr w:type="spellEnd"/>
      <w:r w:rsidRPr="00200822">
        <w:rPr>
          <w:rFonts w:ascii="Times New Roman" w:eastAsia="Times New Roman" w:hAnsi="Times New Roman" w:cs="Times New Roman"/>
          <w:sz w:val="24"/>
          <w:szCs w:val="24"/>
        </w:rPr>
        <w:t xml:space="preserve">, Stephanie. "The Diffusion of State Film Incentives: A Mixed-Methods Case Study." </w:t>
      </w:r>
      <w:r w:rsidRPr="00200822">
        <w:rPr>
          <w:rFonts w:ascii="Times New Roman" w:eastAsia="Times New Roman" w:hAnsi="Times New Roman" w:cs="Times New Roman"/>
          <w:i/>
          <w:iCs/>
          <w:sz w:val="24"/>
          <w:szCs w:val="24"/>
        </w:rPr>
        <w:t>Economic Development Quarterly</w:t>
      </w:r>
      <w:r w:rsidRPr="00200822">
        <w:rPr>
          <w:rFonts w:ascii="Times New Roman" w:eastAsia="Times New Roman" w:hAnsi="Times New Roman" w:cs="Times New Roman"/>
          <w:sz w:val="24"/>
          <w:szCs w:val="24"/>
        </w:rPr>
        <w:t xml:space="preserve"> 31, no. 3 (2017): 255-67. doi:10.1177/0891242417710715.</w:t>
      </w:r>
    </w:p>
    <w:p w14:paraId="31CF383A"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75ACDB6A"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McIntire, Amy. "Louisiana’s “Motion Picture Investor Tax Credit”: A Uniquely Effective Economic Policy." </w:t>
      </w:r>
      <w:r w:rsidRPr="00200822">
        <w:rPr>
          <w:rFonts w:ascii="Times New Roman" w:eastAsia="Times New Roman" w:hAnsi="Times New Roman" w:cs="Times New Roman"/>
          <w:i/>
          <w:iCs/>
          <w:sz w:val="24"/>
          <w:szCs w:val="24"/>
        </w:rPr>
        <w:t>Virginia Sports and Entertainment Law Journal</w:t>
      </w:r>
      <w:r w:rsidRPr="00200822">
        <w:rPr>
          <w:rFonts w:ascii="Times New Roman" w:eastAsia="Times New Roman" w:hAnsi="Times New Roman" w:cs="Times New Roman"/>
          <w:sz w:val="24"/>
          <w:szCs w:val="24"/>
        </w:rPr>
        <w:t xml:space="preserve"> 13, no. 2, 211-39. Florida State University Library.</w:t>
      </w:r>
    </w:p>
    <w:p w14:paraId="036A6341"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236E5DE7"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"Moonlight (2016)." Box Office Mojo. Accessed September 23, 2018. https://www.boxofficemojo.com/movies/?id=moonlight2016.htm.</w:t>
      </w:r>
    </w:p>
    <w:p w14:paraId="5C151D9D"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311E00CE"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Scott, Loren C. </w:t>
      </w:r>
      <w:r w:rsidRPr="00200822">
        <w:rPr>
          <w:rFonts w:ascii="Times New Roman" w:eastAsia="Times New Roman" w:hAnsi="Times New Roman" w:cs="Times New Roman"/>
          <w:i/>
          <w:iCs/>
          <w:sz w:val="24"/>
          <w:szCs w:val="24"/>
        </w:rPr>
        <w:t>The Economic Impact of Louisiana's Entertainment Tax Credit Programs For Film, Live Performance &amp; Sound Recording</w:t>
      </w:r>
      <w:r w:rsidRPr="00200822">
        <w:rPr>
          <w:rFonts w:ascii="Times New Roman" w:eastAsia="Times New Roman" w:hAnsi="Times New Roman" w:cs="Times New Roman"/>
          <w:sz w:val="24"/>
          <w:szCs w:val="24"/>
        </w:rPr>
        <w:t>. Report. Louisiana Department of Economic Development, 2017. 1-28.</w:t>
      </w:r>
    </w:p>
    <w:p w14:paraId="6711A079"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2A46204B"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roofErr w:type="spellStart"/>
      <w:r w:rsidRPr="00200822">
        <w:rPr>
          <w:rFonts w:ascii="Times New Roman" w:eastAsia="Times New Roman" w:hAnsi="Times New Roman" w:cs="Times New Roman"/>
          <w:sz w:val="24"/>
          <w:szCs w:val="24"/>
        </w:rPr>
        <w:t>Sewordor</w:t>
      </w:r>
      <w:proofErr w:type="spellEnd"/>
      <w:r w:rsidRPr="00200822">
        <w:rPr>
          <w:rFonts w:ascii="Times New Roman" w:eastAsia="Times New Roman" w:hAnsi="Times New Roman" w:cs="Times New Roman"/>
          <w:sz w:val="24"/>
          <w:szCs w:val="24"/>
        </w:rPr>
        <w:t xml:space="preserve">, </w:t>
      </w:r>
      <w:proofErr w:type="spellStart"/>
      <w:r w:rsidRPr="00200822">
        <w:rPr>
          <w:rFonts w:ascii="Times New Roman" w:eastAsia="Times New Roman" w:hAnsi="Times New Roman" w:cs="Times New Roman"/>
          <w:sz w:val="24"/>
          <w:szCs w:val="24"/>
        </w:rPr>
        <w:t>Emefa</w:t>
      </w:r>
      <w:proofErr w:type="spellEnd"/>
      <w:r w:rsidRPr="00200822">
        <w:rPr>
          <w:rFonts w:ascii="Times New Roman" w:eastAsia="Times New Roman" w:hAnsi="Times New Roman" w:cs="Times New Roman"/>
          <w:sz w:val="24"/>
          <w:szCs w:val="24"/>
        </w:rPr>
        <w:t xml:space="preserve">, and David L. </w:t>
      </w:r>
      <w:proofErr w:type="spellStart"/>
      <w:r w:rsidRPr="00200822">
        <w:rPr>
          <w:rFonts w:ascii="Times New Roman" w:eastAsia="Times New Roman" w:hAnsi="Times New Roman" w:cs="Times New Roman"/>
          <w:sz w:val="24"/>
          <w:szCs w:val="24"/>
        </w:rPr>
        <w:t>Sjoquist</w:t>
      </w:r>
      <w:proofErr w:type="spellEnd"/>
      <w:r w:rsidRPr="00200822">
        <w:rPr>
          <w:rFonts w:ascii="Times New Roman" w:eastAsia="Times New Roman" w:hAnsi="Times New Roman" w:cs="Times New Roman"/>
          <w:sz w:val="24"/>
          <w:szCs w:val="24"/>
        </w:rPr>
        <w:t xml:space="preserve">. "Lights, Camera, Action: The Adoption of State Film Tax Credits." </w:t>
      </w:r>
      <w:r w:rsidRPr="00200822">
        <w:rPr>
          <w:rFonts w:ascii="Times New Roman" w:eastAsia="Times New Roman" w:hAnsi="Times New Roman" w:cs="Times New Roman"/>
          <w:i/>
          <w:iCs/>
          <w:sz w:val="24"/>
          <w:szCs w:val="24"/>
        </w:rPr>
        <w:t>Public Budgeting &amp; Finance</w:t>
      </w:r>
      <w:r w:rsidRPr="00200822">
        <w:rPr>
          <w:rFonts w:ascii="Times New Roman" w:eastAsia="Times New Roman" w:hAnsi="Times New Roman" w:cs="Times New Roman"/>
          <w:sz w:val="24"/>
          <w:szCs w:val="24"/>
        </w:rPr>
        <w:t xml:space="preserve"> 36, no. 2 (2016): 5-25. doi:10.1111/pbaf.12090.</w:t>
      </w:r>
    </w:p>
    <w:p w14:paraId="5F51AB05"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5B1ACD7C"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Thom, Michael. "Lights, Camera, but No Action? Tax and Economic Development Lessons From State Motion Picture Incentive Programs." </w:t>
      </w:r>
      <w:r w:rsidRPr="00200822">
        <w:rPr>
          <w:rFonts w:ascii="Times New Roman" w:eastAsia="Times New Roman" w:hAnsi="Times New Roman" w:cs="Times New Roman"/>
          <w:i/>
          <w:iCs/>
          <w:sz w:val="24"/>
          <w:szCs w:val="24"/>
        </w:rPr>
        <w:t>The American Review of Public Administration</w:t>
      </w:r>
      <w:r w:rsidRPr="00200822">
        <w:rPr>
          <w:rFonts w:ascii="Times New Roman" w:eastAsia="Times New Roman" w:hAnsi="Times New Roman" w:cs="Times New Roman"/>
          <w:sz w:val="24"/>
          <w:szCs w:val="24"/>
        </w:rPr>
        <w:t xml:space="preserve"> 48, no. 1 (2016): 33-51. doi:10.1177/0275074016651958.</w:t>
      </w:r>
    </w:p>
    <w:p w14:paraId="2E49F2C0"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65F28E62"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Vanderburgh, Jennifer. "Screens Stop Here! Tax Credit Thinking and the Contemporary Meaning of “Local” Filmmaking." </w:t>
      </w:r>
      <w:r w:rsidRPr="00200822">
        <w:rPr>
          <w:rFonts w:ascii="Times New Roman" w:eastAsia="Times New Roman" w:hAnsi="Times New Roman" w:cs="Times New Roman"/>
          <w:i/>
          <w:iCs/>
          <w:sz w:val="24"/>
          <w:szCs w:val="24"/>
        </w:rPr>
        <w:t>Canadian Journal of Film Studies</w:t>
      </w:r>
      <w:r w:rsidRPr="00200822">
        <w:rPr>
          <w:rFonts w:ascii="Times New Roman" w:eastAsia="Times New Roman" w:hAnsi="Times New Roman" w:cs="Times New Roman"/>
          <w:sz w:val="24"/>
          <w:szCs w:val="24"/>
        </w:rPr>
        <w:t xml:space="preserve"> 25, no. 1, 135-48. Florida State University Library.</w:t>
      </w:r>
    </w:p>
    <w:p w14:paraId="254D2F41"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14:paraId="1D1A8870" w14:textId="77777777"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"When Analyzing Data on Film Incentives, You Have to Start with the Right Data." Accessed September 25, 2018. https://www.mpaa.org/press/when-analyzing-data-on-film-incentives-you-have-to-start-with-the-right-data/.</w:t>
      </w:r>
    </w:p>
    <w:p w14:paraId="1DF0F087" w14:textId="77777777" w:rsidR="00200822" w:rsidRPr="00200822" w:rsidRDefault="00200822" w:rsidP="00200822">
      <w:pPr>
        <w:spacing w:after="0" w:line="240" w:lineRule="auto"/>
        <w:rPr>
          <w:rFonts w:ascii="Times New Roman" w:eastAsia="Times New Roman" w:hAnsi="Times New Roman" w:cs="Times New Roman"/>
          <w:sz w:val="24"/>
          <w:szCs w:val="24"/>
        </w:rPr>
      </w:pPr>
    </w:p>
    <w:p w14:paraId="3F483B97" w14:textId="77777777" w:rsidR="00200822" w:rsidRPr="00200822" w:rsidRDefault="00200822" w:rsidP="00200822">
      <w:pPr>
        <w:rPr>
          <w:i/>
          <w:iCs/>
        </w:rPr>
      </w:pPr>
    </w:p>
    <w:p w14:paraId="5122F3CF" w14:textId="77777777" w:rsidR="009F4276" w:rsidRDefault="009F4276">
      <w:pPr>
        <w:rPr>
          <w:i/>
          <w:iCs/>
        </w:rPr>
      </w:pPr>
    </w:p>
    <w:p w14:paraId="44F031E0" w14:textId="77777777" w:rsidR="009F4276" w:rsidRDefault="009F4276">
      <w:pPr>
        <w:rPr>
          <w:i/>
          <w:iCs/>
        </w:rPr>
      </w:pPr>
    </w:p>
    <w:p w14:paraId="4DB64ADF" w14:textId="77777777" w:rsidR="009F4276" w:rsidRDefault="009F4276">
      <w:pPr>
        <w:rPr>
          <w:i/>
          <w:iCs/>
        </w:rPr>
      </w:pPr>
    </w:p>
    <w:p w14:paraId="65632773" w14:textId="77777777" w:rsidR="009F4276" w:rsidRDefault="009F4276">
      <w:pPr>
        <w:rPr>
          <w:i/>
          <w:iCs/>
        </w:rPr>
      </w:pPr>
    </w:p>
    <w:p w14:paraId="27ED49D6" w14:textId="77777777" w:rsidR="009F4276" w:rsidRDefault="009F4276">
      <w:pPr>
        <w:rPr>
          <w:i/>
          <w:iCs/>
        </w:rPr>
      </w:pPr>
    </w:p>
    <w:p w14:paraId="55364F2A" w14:textId="77777777" w:rsidR="009F4276" w:rsidRDefault="009F4276">
      <w:pPr>
        <w:rPr>
          <w:i/>
          <w:iCs/>
        </w:rPr>
      </w:pPr>
    </w:p>
    <w:p w14:paraId="1F87CF7B" w14:textId="77777777" w:rsidR="009F4276" w:rsidRDefault="009F4276">
      <w:pPr>
        <w:rPr>
          <w:i/>
          <w:iCs/>
        </w:rPr>
      </w:pPr>
    </w:p>
    <w:p w14:paraId="382F77A1" w14:textId="77777777" w:rsidR="009F4276" w:rsidRDefault="009F4276">
      <w:pPr>
        <w:rPr>
          <w:i/>
          <w:iCs/>
        </w:rPr>
      </w:pPr>
    </w:p>
    <w:p w14:paraId="100D1C14" w14:textId="77777777" w:rsidR="009F4276" w:rsidRDefault="009F4276">
      <w:pPr>
        <w:rPr>
          <w:i/>
          <w:iCs/>
        </w:rPr>
      </w:pPr>
    </w:p>
    <w:p w14:paraId="61FAF4C5" w14:textId="77777777" w:rsidR="009F4276" w:rsidRDefault="009F4276">
      <w:pPr>
        <w:rPr>
          <w:i/>
          <w:iCs/>
        </w:rPr>
      </w:pPr>
    </w:p>
    <w:p w14:paraId="738D0AAC" w14:textId="77777777" w:rsidR="009F4276" w:rsidRDefault="009F4276">
      <w:pPr>
        <w:rPr>
          <w:i/>
          <w:iCs/>
        </w:rPr>
      </w:pPr>
    </w:p>
    <w:p w14:paraId="04DF51EA" w14:textId="77777777" w:rsidR="009F4276" w:rsidRDefault="009F4276">
      <w:pPr>
        <w:rPr>
          <w:i/>
          <w:iCs/>
        </w:rPr>
      </w:pPr>
    </w:p>
    <w:p w14:paraId="06562101" w14:textId="77777777" w:rsidR="009F4276" w:rsidRDefault="009F4276">
      <w:pPr>
        <w:rPr>
          <w:i/>
          <w:iCs/>
        </w:rPr>
      </w:pPr>
    </w:p>
    <w:p w14:paraId="313CD02C" w14:textId="77777777" w:rsidR="009F4276" w:rsidRDefault="009F4276">
      <w:pPr>
        <w:rPr>
          <w:i/>
          <w:iCs/>
        </w:rPr>
      </w:pPr>
    </w:p>
    <w:p w14:paraId="050AF34B" w14:textId="77777777" w:rsidR="009F4276" w:rsidRDefault="009F4276">
      <w:pPr>
        <w:rPr>
          <w:i/>
          <w:iCs/>
        </w:rPr>
      </w:pPr>
    </w:p>
    <w:p w14:paraId="1024266B" w14:textId="77777777" w:rsidR="009F4276" w:rsidRDefault="009F4276">
      <w:pPr>
        <w:rPr>
          <w:i/>
          <w:iCs/>
        </w:rPr>
      </w:pPr>
    </w:p>
    <w:p w14:paraId="55E283C1" w14:textId="77777777" w:rsidR="009F4276" w:rsidRDefault="009F4276">
      <w:pPr>
        <w:rPr>
          <w:i/>
          <w:iCs/>
        </w:rPr>
      </w:pPr>
    </w:p>
    <w:p w14:paraId="6DE55562" w14:textId="77777777" w:rsidR="009F4276" w:rsidRDefault="009F4276">
      <w:pPr>
        <w:rPr>
          <w:i/>
          <w:iCs/>
        </w:rPr>
      </w:pPr>
    </w:p>
    <w:p w14:paraId="12097B61" w14:textId="77777777" w:rsidR="009F4276" w:rsidRDefault="009F4276">
      <w:pPr>
        <w:rPr>
          <w:i/>
          <w:iCs/>
        </w:rPr>
      </w:pPr>
    </w:p>
    <w:p w14:paraId="10CEE593" w14:textId="77777777" w:rsidR="009F4276" w:rsidRDefault="009F4276">
      <w:pPr>
        <w:rPr>
          <w:i/>
          <w:iCs/>
        </w:rPr>
      </w:pPr>
    </w:p>
    <w:p w14:paraId="6C49E7C1" w14:textId="77777777" w:rsidR="009F4276" w:rsidRDefault="009F4276">
      <w:pPr>
        <w:rPr>
          <w:i/>
          <w:iCs/>
        </w:rPr>
      </w:pPr>
    </w:p>
    <w:p w14:paraId="6A4CCF85" w14:textId="77777777" w:rsidR="009F4276" w:rsidRDefault="009F4276">
      <w:pPr>
        <w:rPr>
          <w:i/>
          <w:iCs/>
        </w:rPr>
      </w:pPr>
    </w:p>
    <w:p w14:paraId="1FC21DA0" w14:textId="77777777" w:rsidR="009F4276" w:rsidRDefault="009F4276">
      <w:pPr>
        <w:rPr>
          <w:i/>
          <w:iCs/>
        </w:rPr>
      </w:pPr>
    </w:p>
    <w:p w14:paraId="74F743B6" w14:textId="77777777" w:rsidR="009F4276" w:rsidRDefault="009F4276">
      <w:pPr>
        <w:rPr>
          <w:i/>
          <w:iCs/>
        </w:rPr>
      </w:pPr>
    </w:p>
    <w:p w14:paraId="4CED8CFC" w14:textId="77777777" w:rsidR="009F4276" w:rsidRDefault="009F4276">
      <w:pPr>
        <w:rPr>
          <w:i/>
          <w:iCs/>
        </w:rPr>
      </w:pPr>
    </w:p>
    <w:p w14:paraId="504680BA" w14:textId="77777777" w:rsidR="009F4276" w:rsidRDefault="009F4276">
      <w:pPr>
        <w:rPr>
          <w:i/>
          <w:iCs/>
        </w:rPr>
      </w:pPr>
    </w:p>
    <w:p w14:paraId="3BC54FF7" w14:textId="77777777" w:rsidR="009F4276" w:rsidRDefault="009F4276">
      <w:pPr>
        <w:rPr>
          <w:i/>
          <w:iCs/>
        </w:rPr>
      </w:pPr>
    </w:p>
    <w:p w14:paraId="1B997BE4" w14:textId="77777777" w:rsidR="009F4276" w:rsidRDefault="009F4276">
      <w:pPr>
        <w:rPr>
          <w:i/>
          <w:iCs/>
        </w:rPr>
      </w:pPr>
    </w:p>
    <w:p w14:paraId="6A32A667" w14:textId="77777777" w:rsidR="009F4276" w:rsidRDefault="009F4276">
      <w:pPr>
        <w:rPr>
          <w:i/>
          <w:iCs/>
        </w:rPr>
      </w:pPr>
    </w:p>
    <w:p w14:paraId="3426AFAF" w14:textId="77777777" w:rsidR="009F4276" w:rsidRDefault="009F4276">
      <w:pPr>
        <w:rPr>
          <w:i/>
          <w:iCs/>
        </w:rPr>
      </w:pPr>
    </w:p>
    <w:p w14:paraId="4B2EA67D" w14:textId="77777777" w:rsidR="009F4276" w:rsidRDefault="009F4276">
      <w:pPr>
        <w:rPr>
          <w:i/>
          <w:iCs/>
        </w:rPr>
      </w:pPr>
    </w:p>
    <w:p w14:paraId="57B5E20D" w14:textId="77777777" w:rsidR="009F4276" w:rsidRDefault="009F4276">
      <w:pPr>
        <w:rPr>
          <w:i/>
          <w:iCs/>
        </w:rPr>
      </w:pPr>
    </w:p>
    <w:p w14:paraId="77ADE1FD" w14:textId="77777777" w:rsidR="009F4276" w:rsidRDefault="009F4276">
      <w:pPr>
        <w:rPr>
          <w:i/>
          <w:iCs/>
        </w:rPr>
      </w:pPr>
    </w:p>
    <w:p w14:paraId="64C39BDF" w14:textId="77777777" w:rsidR="009F4276" w:rsidRDefault="009F4276">
      <w:pPr>
        <w:rPr>
          <w:i/>
          <w:iCs/>
        </w:rPr>
      </w:pPr>
    </w:p>
    <w:p w14:paraId="3F3FA8AE" w14:textId="77777777" w:rsidR="009F4276" w:rsidRDefault="009F4276">
      <w:pPr>
        <w:rPr>
          <w:i/>
          <w:iCs/>
        </w:rPr>
      </w:pPr>
    </w:p>
    <w:p w14:paraId="0836FFEB" w14:textId="77777777" w:rsidR="009F4276" w:rsidRDefault="009F4276">
      <w:pPr>
        <w:rPr>
          <w:i/>
          <w:iCs/>
        </w:rPr>
      </w:pPr>
    </w:p>
    <w:p w14:paraId="410492A4" w14:textId="77777777" w:rsidR="009F4276" w:rsidRDefault="009F4276">
      <w:pPr>
        <w:rPr>
          <w:i/>
          <w:iCs/>
        </w:rPr>
      </w:pPr>
    </w:p>
    <w:p w14:paraId="677A873A" w14:textId="77777777" w:rsidR="009F4276" w:rsidRDefault="009F4276">
      <w:pPr>
        <w:rPr>
          <w:i/>
          <w:iCs/>
        </w:rPr>
      </w:pPr>
    </w:p>
    <w:p w14:paraId="62A29A41" w14:textId="77777777" w:rsidR="009F4276" w:rsidRDefault="009F4276"/>
    <w:sectPr w:rsidR="009F4276" w:rsidSect="008A28D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E51F" w14:textId="77777777" w:rsidR="00726D98" w:rsidRDefault="00726D98" w:rsidP="008A28D9">
      <w:pPr>
        <w:spacing w:after="0" w:line="240" w:lineRule="auto"/>
      </w:pPr>
      <w:r>
        <w:separator/>
      </w:r>
    </w:p>
  </w:endnote>
  <w:endnote w:type="continuationSeparator" w:id="0">
    <w:p w14:paraId="16DCA93F" w14:textId="77777777" w:rsidR="00726D98" w:rsidRDefault="00726D98" w:rsidP="008A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60191"/>
      <w:docPartObj>
        <w:docPartGallery w:val="Page Numbers (Top of Page)"/>
        <w:docPartUnique/>
      </w:docPartObj>
    </w:sdtPr>
    <w:sdtEndPr>
      <w:rPr>
        <w:noProof/>
      </w:rPr>
    </w:sdtEndPr>
    <w:sdtContent>
      <w:p w14:paraId="56F46D81" w14:textId="77777777" w:rsidR="00EF2A1E" w:rsidRDefault="00731D36" w:rsidP="009F4276">
        <w:pPr>
          <w:pStyle w:val="Header"/>
          <w:rPr>
            <w:noProof/>
          </w:rPr>
        </w:pPr>
        <w:r>
          <w:fldChar w:fldCharType="begin"/>
        </w:r>
        <w:r>
          <w:instrText xml:space="preserve"> PAGE   \* MERGEFORMAT </w:instrText>
        </w:r>
        <w:r>
          <w:fldChar w:fldCharType="separate"/>
        </w:r>
        <w:r w:rsidR="00882666">
          <w:rPr>
            <w:noProof/>
          </w:rPr>
          <w:t>12</w:t>
        </w:r>
        <w:r>
          <w:rPr>
            <w:noProof/>
          </w:rPr>
          <w:fldChar w:fldCharType="end"/>
        </w:r>
        <w:r w:rsidR="00EF2A1E">
          <w:rPr>
            <w:noProof/>
          </w:rPr>
          <w:t xml:space="preserve"> </w:t>
        </w:r>
      </w:p>
      <w:p w14:paraId="7A19D795" w14:textId="77777777" w:rsidR="00731D36" w:rsidRDefault="00EF2A1E" w:rsidP="009F4276">
        <w:pPr>
          <w:pStyle w:val="Header"/>
        </w:pPr>
        <w:r>
          <w:rPr>
            <w:noProof/>
          </w:rPr>
          <w:t>September 25, 2018</w:t>
        </w:r>
      </w:p>
    </w:sdtContent>
  </w:sdt>
  <w:p w14:paraId="4C707AA5" w14:textId="77777777" w:rsidR="00731D36" w:rsidRPr="009F4276" w:rsidRDefault="00731D36" w:rsidP="009F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387C2" w14:textId="77777777" w:rsidR="00726D98" w:rsidRDefault="00726D98" w:rsidP="008A28D9">
      <w:pPr>
        <w:spacing w:after="0" w:line="240" w:lineRule="auto"/>
      </w:pPr>
      <w:r>
        <w:separator/>
      </w:r>
    </w:p>
  </w:footnote>
  <w:footnote w:type="continuationSeparator" w:id="0">
    <w:p w14:paraId="6DC1251E" w14:textId="77777777" w:rsidR="00726D98" w:rsidRDefault="00726D98" w:rsidP="008A2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233BC" w14:textId="77777777" w:rsidR="00731D36" w:rsidRDefault="00731D36" w:rsidP="008A28D9">
    <w:pPr>
      <w:pStyle w:val="Header"/>
    </w:pPr>
    <w:r>
      <w:t>Borel</w:t>
    </w:r>
    <w:r w:rsidR="00EF2A1E">
      <w:t>li, Literature Review, ECP 4618</w:t>
    </w:r>
    <w:sdt>
      <w:sdtPr>
        <w:id w:val="1630210604"/>
        <w:docPartObj>
          <w:docPartGallery w:val="Page Numbers (Top of Page)"/>
          <w:docPartUnique/>
        </w:docPartObj>
      </w:sdtPr>
      <w:sdtEndPr>
        <w:rPr>
          <w:noProof/>
        </w:rPr>
      </w:sdtEndPr>
      <w:sdtContent>
        <w:r>
          <w:t xml:space="preserve">                                                                                              </w:t>
        </w:r>
      </w:sdtContent>
    </w:sdt>
  </w:p>
  <w:p w14:paraId="59376499" w14:textId="77777777" w:rsidR="00731D36" w:rsidRDefault="00731D3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Borelli">
    <w15:presenceInfo w15:providerId="Windows Live" w15:userId="a3eeb2782785b53e"/>
  </w15:person>
  <w15:person w15:author="Sam">
    <w15:presenceInfo w15:providerId="None" w15:userId="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0C"/>
    <w:rsid w:val="00025F99"/>
    <w:rsid w:val="00026081"/>
    <w:rsid w:val="00035056"/>
    <w:rsid w:val="00090FB3"/>
    <w:rsid w:val="000A02CF"/>
    <w:rsid w:val="000A460F"/>
    <w:rsid w:val="000C053E"/>
    <w:rsid w:val="000C7E38"/>
    <w:rsid w:val="000D159D"/>
    <w:rsid w:val="000D7013"/>
    <w:rsid w:val="000E4000"/>
    <w:rsid w:val="001101F1"/>
    <w:rsid w:val="00121A20"/>
    <w:rsid w:val="00136DD0"/>
    <w:rsid w:val="00162D8B"/>
    <w:rsid w:val="0016318F"/>
    <w:rsid w:val="0016696B"/>
    <w:rsid w:val="00180C97"/>
    <w:rsid w:val="001A4B64"/>
    <w:rsid w:val="001B1FA1"/>
    <w:rsid w:val="001B61EC"/>
    <w:rsid w:val="001B7D0C"/>
    <w:rsid w:val="001C27D9"/>
    <w:rsid w:val="001C372D"/>
    <w:rsid w:val="001D74E7"/>
    <w:rsid w:val="00200822"/>
    <w:rsid w:val="00216271"/>
    <w:rsid w:val="00216C2C"/>
    <w:rsid w:val="00225E31"/>
    <w:rsid w:val="002731FE"/>
    <w:rsid w:val="00273301"/>
    <w:rsid w:val="00276478"/>
    <w:rsid w:val="002A3245"/>
    <w:rsid w:val="002A5F8F"/>
    <w:rsid w:val="002B0B63"/>
    <w:rsid w:val="002C0527"/>
    <w:rsid w:val="002C4561"/>
    <w:rsid w:val="002D5F79"/>
    <w:rsid w:val="002E4AE8"/>
    <w:rsid w:val="002E5E59"/>
    <w:rsid w:val="002F0D2C"/>
    <w:rsid w:val="002F2511"/>
    <w:rsid w:val="002F3B03"/>
    <w:rsid w:val="003035CF"/>
    <w:rsid w:val="00321EE4"/>
    <w:rsid w:val="00324D3D"/>
    <w:rsid w:val="0032573B"/>
    <w:rsid w:val="00331675"/>
    <w:rsid w:val="003336AB"/>
    <w:rsid w:val="00334442"/>
    <w:rsid w:val="003354F4"/>
    <w:rsid w:val="00360242"/>
    <w:rsid w:val="00360F38"/>
    <w:rsid w:val="003B0175"/>
    <w:rsid w:val="003C15B7"/>
    <w:rsid w:val="003C70FA"/>
    <w:rsid w:val="003C73BC"/>
    <w:rsid w:val="003D2F0E"/>
    <w:rsid w:val="003D6519"/>
    <w:rsid w:val="003E69E0"/>
    <w:rsid w:val="00400259"/>
    <w:rsid w:val="0040114E"/>
    <w:rsid w:val="00402113"/>
    <w:rsid w:val="00403A34"/>
    <w:rsid w:val="00403DD6"/>
    <w:rsid w:val="0040759F"/>
    <w:rsid w:val="004212B3"/>
    <w:rsid w:val="00471E10"/>
    <w:rsid w:val="00477961"/>
    <w:rsid w:val="004926C0"/>
    <w:rsid w:val="004967BF"/>
    <w:rsid w:val="004B76F1"/>
    <w:rsid w:val="004C168B"/>
    <w:rsid w:val="004C60DB"/>
    <w:rsid w:val="004D4A2F"/>
    <w:rsid w:val="004D790F"/>
    <w:rsid w:val="004E2D13"/>
    <w:rsid w:val="004F06B2"/>
    <w:rsid w:val="005036AF"/>
    <w:rsid w:val="005041A1"/>
    <w:rsid w:val="00511689"/>
    <w:rsid w:val="00521177"/>
    <w:rsid w:val="00526BA1"/>
    <w:rsid w:val="00533111"/>
    <w:rsid w:val="0053457D"/>
    <w:rsid w:val="00536DEF"/>
    <w:rsid w:val="005534D3"/>
    <w:rsid w:val="00562990"/>
    <w:rsid w:val="005713A1"/>
    <w:rsid w:val="00572800"/>
    <w:rsid w:val="00574CB5"/>
    <w:rsid w:val="005A3F4A"/>
    <w:rsid w:val="005A532D"/>
    <w:rsid w:val="005E500B"/>
    <w:rsid w:val="0060577D"/>
    <w:rsid w:val="00625120"/>
    <w:rsid w:val="00633695"/>
    <w:rsid w:val="00656842"/>
    <w:rsid w:val="00677AB7"/>
    <w:rsid w:val="00687D88"/>
    <w:rsid w:val="0069095F"/>
    <w:rsid w:val="006A0B13"/>
    <w:rsid w:val="006B303D"/>
    <w:rsid w:val="006B6793"/>
    <w:rsid w:val="006C0B9B"/>
    <w:rsid w:val="006C35A4"/>
    <w:rsid w:val="006C4730"/>
    <w:rsid w:val="006C640A"/>
    <w:rsid w:val="006E7798"/>
    <w:rsid w:val="006F1AE0"/>
    <w:rsid w:val="00711724"/>
    <w:rsid w:val="0071728A"/>
    <w:rsid w:val="00722A11"/>
    <w:rsid w:val="0072500E"/>
    <w:rsid w:val="00725C69"/>
    <w:rsid w:val="00726D98"/>
    <w:rsid w:val="00731D36"/>
    <w:rsid w:val="00744C0E"/>
    <w:rsid w:val="007556B2"/>
    <w:rsid w:val="00764873"/>
    <w:rsid w:val="0079508C"/>
    <w:rsid w:val="00796F83"/>
    <w:rsid w:val="0079738A"/>
    <w:rsid w:val="007B6957"/>
    <w:rsid w:val="007C15A5"/>
    <w:rsid w:val="007D0ADF"/>
    <w:rsid w:val="007D5151"/>
    <w:rsid w:val="007D7C97"/>
    <w:rsid w:val="007E12C0"/>
    <w:rsid w:val="008012DB"/>
    <w:rsid w:val="0080384E"/>
    <w:rsid w:val="00811133"/>
    <w:rsid w:val="00811CA4"/>
    <w:rsid w:val="008121A9"/>
    <w:rsid w:val="0083215A"/>
    <w:rsid w:val="00837AA0"/>
    <w:rsid w:val="0084796E"/>
    <w:rsid w:val="0085086C"/>
    <w:rsid w:val="0086661D"/>
    <w:rsid w:val="00882666"/>
    <w:rsid w:val="00886652"/>
    <w:rsid w:val="008877F6"/>
    <w:rsid w:val="008919A1"/>
    <w:rsid w:val="008962D7"/>
    <w:rsid w:val="008A28D9"/>
    <w:rsid w:val="008B632D"/>
    <w:rsid w:val="008C435A"/>
    <w:rsid w:val="008D2286"/>
    <w:rsid w:val="008D354B"/>
    <w:rsid w:val="009007E4"/>
    <w:rsid w:val="00902CD4"/>
    <w:rsid w:val="00907A98"/>
    <w:rsid w:val="00910661"/>
    <w:rsid w:val="00925394"/>
    <w:rsid w:val="009466AC"/>
    <w:rsid w:val="009514DD"/>
    <w:rsid w:val="009578B3"/>
    <w:rsid w:val="00976C40"/>
    <w:rsid w:val="00982E58"/>
    <w:rsid w:val="00984144"/>
    <w:rsid w:val="00995600"/>
    <w:rsid w:val="00997641"/>
    <w:rsid w:val="009A2776"/>
    <w:rsid w:val="009B0495"/>
    <w:rsid w:val="009B137F"/>
    <w:rsid w:val="009C737E"/>
    <w:rsid w:val="009D1A8A"/>
    <w:rsid w:val="009F4276"/>
    <w:rsid w:val="00A044E8"/>
    <w:rsid w:val="00A27E79"/>
    <w:rsid w:val="00A4395C"/>
    <w:rsid w:val="00A5371E"/>
    <w:rsid w:val="00A54C2F"/>
    <w:rsid w:val="00A65F25"/>
    <w:rsid w:val="00A811F8"/>
    <w:rsid w:val="00A915D2"/>
    <w:rsid w:val="00AA3147"/>
    <w:rsid w:val="00AA50A7"/>
    <w:rsid w:val="00AA6581"/>
    <w:rsid w:val="00AB15ED"/>
    <w:rsid w:val="00AB5602"/>
    <w:rsid w:val="00AC4285"/>
    <w:rsid w:val="00AC620E"/>
    <w:rsid w:val="00AC6558"/>
    <w:rsid w:val="00AF28D6"/>
    <w:rsid w:val="00B04B8D"/>
    <w:rsid w:val="00B06345"/>
    <w:rsid w:val="00B37B6A"/>
    <w:rsid w:val="00B400CC"/>
    <w:rsid w:val="00B42BA4"/>
    <w:rsid w:val="00B46971"/>
    <w:rsid w:val="00B64B62"/>
    <w:rsid w:val="00B656A1"/>
    <w:rsid w:val="00B71E4B"/>
    <w:rsid w:val="00BA0562"/>
    <w:rsid w:val="00BA0AC7"/>
    <w:rsid w:val="00BA3418"/>
    <w:rsid w:val="00BB0BE3"/>
    <w:rsid w:val="00BC13E1"/>
    <w:rsid w:val="00BC3469"/>
    <w:rsid w:val="00BD5BC4"/>
    <w:rsid w:val="00BE5783"/>
    <w:rsid w:val="00BE735A"/>
    <w:rsid w:val="00C005D4"/>
    <w:rsid w:val="00C372B4"/>
    <w:rsid w:val="00C60066"/>
    <w:rsid w:val="00C80ACF"/>
    <w:rsid w:val="00CA6964"/>
    <w:rsid w:val="00CC52B0"/>
    <w:rsid w:val="00CC5E36"/>
    <w:rsid w:val="00CE5EFB"/>
    <w:rsid w:val="00D01544"/>
    <w:rsid w:val="00D13677"/>
    <w:rsid w:val="00D146B5"/>
    <w:rsid w:val="00D3469A"/>
    <w:rsid w:val="00D37B49"/>
    <w:rsid w:val="00D4168C"/>
    <w:rsid w:val="00D65DBA"/>
    <w:rsid w:val="00D74223"/>
    <w:rsid w:val="00D83F33"/>
    <w:rsid w:val="00D84302"/>
    <w:rsid w:val="00D95FF3"/>
    <w:rsid w:val="00DB7153"/>
    <w:rsid w:val="00DC3EF7"/>
    <w:rsid w:val="00DC4F93"/>
    <w:rsid w:val="00DE2E1D"/>
    <w:rsid w:val="00E0377E"/>
    <w:rsid w:val="00E045A4"/>
    <w:rsid w:val="00E15970"/>
    <w:rsid w:val="00E20E59"/>
    <w:rsid w:val="00E421D7"/>
    <w:rsid w:val="00E438A7"/>
    <w:rsid w:val="00E47210"/>
    <w:rsid w:val="00E55406"/>
    <w:rsid w:val="00E6429E"/>
    <w:rsid w:val="00E66C1E"/>
    <w:rsid w:val="00E67D64"/>
    <w:rsid w:val="00E74E1E"/>
    <w:rsid w:val="00E857C2"/>
    <w:rsid w:val="00E93B68"/>
    <w:rsid w:val="00EA15CE"/>
    <w:rsid w:val="00EC336D"/>
    <w:rsid w:val="00EC493D"/>
    <w:rsid w:val="00EC5CB1"/>
    <w:rsid w:val="00ED731A"/>
    <w:rsid w:val="00EE2E9F"/>
    <w:rsid w:val="00EE6A13"/>
    <w:rsid w:val="00EF2A1E"/>
    <w:rsid w:val="00EF2A46"/>
    <w:rsid w:val="00F01B62"/>
    <w:rsid w:val="00F02BD0"/>
    <w:rsid w:val="00F1061E"/>
    <w:rsid w:val="00F43D4D"/>
    <w:rsid w:val="00F542F7"/>
    <w:rsid w:val="00F55ED3"/>
    <w:rsid w:val="00F64731"/>
    <w:rsid w:val="00F74AFD"/>
    <w:rsid w:val="00F909A9"/>
    <w:rsid w:val="00FA7C70"/>
    <w:rsid w:val="00FA7D2E"/>
    <w:rsid w:val="00FB405C"/>
    <w:rsid w:val="00FE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20F37"/>
  <w15:chartTrackingRefBased/>
  <w15:docId w15:val="{5B0009BA-6E27-4AB1-9CD1-893EF573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D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7D0C"/>
    <w:rPr>
      <w:color w:val="0000FF"/>
      <w:u w:val="single"/>
    </w:rPr>
  </w:style>
  <w:style w:type="character" w:customStyle="1" w:styleId="screenreader-only">
    <w:name w:val="screenreader-only"/>
    <w:basedOn w:val="DefaultParagraphFont"/>
    <w:rsid w:val="001B7D0C"/>
  </w:style>
  <w:style w:type="paragraph" w:styleId="Header">
    <w:name w:val="header"/>
    <w:basedOn w:val="Normal"/>
    <w:link w:val="HeaderChar"/>
    <w:uiPriority w:val="99"/>
    <w:unhideWhenUsed/>
    <w:rsid w:val="008A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D9"/>
  </w:style>
  <w:style w:type="paragraph" w:styleId="Footer">
    <w:name w:val="footer"/>
    <w:basedOn w:val="Normal"/>
    <w:link w:val="FooterChar"/>
    <w:uiPriority w:val="99"/>
    <w:unhideWhenUsed/>
    <w:rsid w:val="008A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D9"/>
  </w:style>
  <w:style w:type="character" w:styleId="CommentReference">
    <w:name w:val="annotation reference"/>
    <w:basedOn w:val="DefaultParagraphFont"/>
    <w:uiPriority w:val="99"/>
    <w:semiHidden/>
    <w:unhideWhenUsed/>
    <w:rsid w:val="00360242"/>
    <w:rPr>
      <w:sz w:val="16"/>
      <w:szCs w:val="16"/>
    </w:rPr>
  </w:style>
  <w:style w:type="paragraph" w:styleId="CommentText">
    <w:name w:val="annotation text"/>
    <w:basedOn w:val="Normal"/>
    <w:link w:val="CommentTextChar"/>
    <w:uiPriority w:val="99"/>
    <w:semiHidden/>
    <w:unhideWhenUsed/>
    <w:rsid w:val="00360242"/>
    <w:pPr>
      <w:spacing w:line="240" w:lineRule="auto"/>
    </w:pPr>
    <w:rPr>
      <w:sz w:val="20"/>
      <w:szCs w:val="20"/>
    </w:rPr>
  </w:style>
  <w:style w:type="character" w:customStyle="1" w:styleId="CommentTextChar">
    <w:name w:val="Comment Text Char"/>
    <w:basedOn w:val="DefaultParagraphFont"/>
    <w:link w:val="CommentText"/>
    <w:uiPriority w:val="99"/>
    <w:semiHidden/>
    <w:rsid w:val="00360242"/>
    <w:rPr>
      <w:sz w:val="20"/>
      <w:szCs w:val="20"/>
    </w:rPr>
  </w:style>
  <w:style w:type="paragraph" w:styleId="CommentSubject">
    <w:name w:val="annotation subject"/>
    <w:basedOn w:val="CommentText"/>
    <w:next w:val="CommentText"/>
    <w:link w:val="CommentSubjectChar"/>
    <w:uiPriority w:val="99"/>
    <w:semiHidden/>
    <w:unhideWhenUsed/>
    <w:rsid w:val="00360242"/>
    <w:rPr>
      <w:b/>
      <w:bCs/>
    </w:rPr>
  </w:style>
  <w:style w:type="character" w:customStyle="1" w:styleId="CommentSubjectChar">
    <w:name w:val="Comment Subject Char"/>
    <w:basedOn w:val="CommentTextChar"/>
    <w:link w:val="CommentSubject"/>
    <w:uiPriority w:val="99"/>
    <w:semiHidden/>
    <w:rsid w:val="00360242"/>
    <w:rPr>
      <w:b/>
      <w:bCs/>
      <w:sz w:val="20"/>
      <w:szCs w:val="20"/>
    </w:rPr>
  </w:style>
  <w:style w:type="paragraph" w:styleId="BalloonText">
    <w:name w:val="Balloon Text"/>
    <w:basedOn w:val="Normal"/>
    <w:link w:val="BalloonTextChar"/>
    <w:uiPriority w:val="99"/>
    <w:semiHidden/>
    <w:unhideWhenUsed/>
    <w:rsid w:val="00360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931713">
      <w:bodyDiv w:val="1"/>
      <w:marLeft w:val="0"/>
      <w:marRight w:val="0"/>
      <w:marTop w:val="0"/>
      <w:marBottom w:val="0"/>
      <w:divBdr>
        <w:top w:val="none" w:sz="0" w:space="0" w:color="auto"/>
        <w:left w:val="none" w:sz="0" w:space="0" w:color="auto"/>
        <w:bottom w:val="none" w:sz="0" w:space="0" w:color="auto"/>
        <w:right w:val="none" w:sz="0" w:space="0" w:color="auto"/>
      </w:divBdr>
    </w:div>
    <w:div w:id="870148727">
      <w:bodyDiv w:val="1"/>
      <w:marLeft w:val="0"/>
      <w:marRight w:val="0"/>
      <w:marTop w:val="0"/>
      <w:marBottom w:val="0"/>
      <w:divBdr>
        <w:top w:val="none" w:sz="0" w:space="0" w:color="auto"/>
        <w:left w:val="none" w:sz="0" w:space="0" w:color="auto"/>
        <w:bottom w:val="none" w:sz="0" w:space="0" w:color="auto"/>
        <w:right w:val="none" w:sz="0" w:space="0" w:color="auto"/>
      </w:divBdr>
      <w:divsChild>
        <w:div w:id="1332217367">
          <w:marLeft w:val="0"/>
          <w:marRight w:val="0"/>
          <w:marTop w:val="0"/>
          <w:marBottom w:val="0"/>
          <w:divBdr>
            <w:top w:val="none" w:sz="0" w:space="0" w:color="auto"/>
            <w:left w:val="none" w:sz="0" w:space="0" w:color="auto"/>
            <w:bottom w:val="none" w:sz="0" w:space="0" w:color="auto"/>
            <w:right w:val="none" w:sz="0" w:space="0" w:color="auto"/>
          </w:divBdr>
        </w:div>
      </w:divsChild>
    </w:div>
    <w:div w:id="1836454349">
      <w:bodyDiv w:val="1"/>
      <w:marLeft w:val="0"/>
      <w:marRight w:val="0"/>
      <w:marTop w:val="0"/>
      <w:marBottom w:val="0"/>
      <w:divBdr>
        <w:top w:val="none" w:sz="0" w:space="0" w:color="auto"/>
        <w:left w:val="none" w:sz="0" w:space="0" w:color="auto"/>
        <w:bottom w:val="none" w:sz="0" w:space="0" w:color="auto"/>
        <w:right w:val="none" w:sz="0" w:space="0" w:color="auto"/>
      </w:divBdr>
      <w:divsChild>
        <w:div w:id="1305501185">
          <w:marLeft w:val="0"/>
          <w:marRight w:val="0"/>
          <w:marTop w:val="0"/>
          <w:marBottom w:val="0"/>
          <w:divBdr>
            <w:top w:val="none" w:sz="0" w:space="0" w:color="auto"/>
            <w:left w:val="none" w:sz="0" w:space="0" w:color="auto"/>
            <w:bottom w:val="none" w:sz="0" w:space="0" w:color="auto"/>
            <w:right w:val="none" w:sz="0" w:space="0" w:color="auto"/>
          </w:divBdr>
          <w:divsChild>
            <w:div w:id="987444857">
              <w:marLeft w:val="0"/>
              <w:marRight w:val="0"/>
              <w:marTop w:val="0"/>
              <w:marBottom w:val="0"/>
              <w:divBdr>
                <w:top w:val="none" w:sz="0" w:space="0" w:color="auto"/>
                <w:left w:val="none" w:sz="0" w:space="0" w:color="auto"/>
                <w:bottom w:val="none" w:sz="0" w:space="0" w:color="auto"/>
                <w:right w:val="none" w:sz="0" w:space="0" w:color="auto"/>
              </w:divBdr>
              <w:divsChild>
                <w:div w:id="1567229757">
                  <w:marLeft w:val="0"/>
                  <w:marRight w:val="0"/>
                  <w:marTop w:val="0"/>
                  <w:marBottom w:val="0"/>
                  <w:divBdr>
                    <w:top w:val="none" w:sz="0" w:space="0" w:color="auto"/>
                    <w:left w:val="none" w:sz="0" w:space="0" w:color="auto"/>
                    <w:bottom w:val="none" w:sz="0" w:space="0" w:color="auto"/>
                    <w:right w:val="none" w:sz="0" w:space="0" w:color="auto"/>
                  </w:divBdr>
                </w:div>
                <w:div w:id="721170047">
                  <w:marLeft w:val="0"/>
                  <w:marRight w:val="0"/>
                  <w:marTop w:val="0"/>
                  <w:marBottom w:val="0"/>
                  <w:divBdr>
                    <w:top w:val="none" w:sz="0" w:space="0" w:color="auto"/>
                    <w:left w:val="none" w:sz="0" w:space="0" w:color="auto"/>
                    <w:bottom w:val="none" w:sz="0" w:space="0" w:color="auto"/>
                    <w:right w:val="none" w:sz="0" w:space="0" w:color="auto"/>
                  </w:divBdr>
                </w:div>
                <w:div w:id="1556818875">
                  <w:marLeft w:val="0"/>
                  <w:marRight w:val="0"/>
                  <w:marTop w:val="0"/>
                  <w:marBottom w:val="0"/>
                  <w:divBdr>
                    <w:top w:val="none" w:sz="0" w:space="0" w:color="auto"/>
                    <w:left w:val="none" w:sz="0" w:space="0" w:color="auto"/>
                    <w:bottom w:val="none" w:sz="0" w:space="0" w:color="auto"/>
                    <w:right w:val="none" w:sz="0" w:space="0" w:color="auto"/>
                  </w:divBdr>
                </w:div>
                <w:div w:id="1207135491">
                  <w:marLeft w:val="0"/>
                  <w:marRight w:val="0"/>
                  <w:marTop w:val="0"/>
                  <w:marBottom w:val="0"/>
                  <w:divBdr>
                    <w:top w:val="none" w:sz="0" w:space="0" w:color="auto"/>
                    <w:left w:val="none" w:sz="0" w:space="0" w:color="auto"/>
                    <w:bottom w:val="none" w:sz="0" w:space="0" w:color="auto"/>
                    <w:right w:val="none" w:sz="0" w:space="0" w:color="auto"/>
                  </w:divBdr>
                </w:div>
                <w:div w:id="668144547">
                  <w:marLeft w:val="0"/>
                  <w:marRight w:val="0"/>
                  <w:marTop w:val="0"/>
                  <w:marBottom w:val="0"/>
                  <w:divBdr>
                    <w:top w:val="none" w:sz="0" w:space="0" w:color="auto"/>
                    <w:left w:val="none" w:sz="0" w:space="0" w:color="auto"/>
                    <w:bottom w:val="none" w:sz="0" w:space="0" w:color="auto"/>
                    <w:right w:val="none" w:sz="0" w:space="0" w:color="auto"/>
                  </w:divBdr>
                </w:div>
                <w:div w:id="1353384216">
                  <w:marLeft w:val="0"/>
                  <w:marRight w:val="0"/>
                  <w:marTop w:val="0"/>
                  <w:marBottom w:val="0"/>
                  <w:divBdr>
                    <w:top w:val="none" w:sz="0" w:space="0" w:color="auto"/>
                    <w:left w:val="none" w:sz="0" w:space="0" w:color="auto"/>
                    <w:bottom w:val="none" w:sz="0" w:space="0" w:color="auto"/>
                    <w:right w:val="none" w:sz="0" w:space="0" w:color="auto"/>
                  </w:divBdr>
                </w:div>
                <w:div w:id="141849223">
                  <w:marLeft w:val="0"/>
                  <w:marRight w:val="0"/>
                  <w:marTop w:val="0"/>
                  <w:marBottom w:val="0"/>
                  <w:divBdr>
                    <w:top w:val="none" w:sz="0" w:space="0" w:color="auto"/>
                    <w:left w:val="none" w:sz="0" w:space="0" w:color="auto"/>
                    <w:bottom w:val="none" w:sz="0" w:space="0" w:color="auto"/>
                    <w:right w:val="none" w:sz="0" w:space="0" w:color="auto"/>
                  </w:divBdr>
                </w:div>
                <w:div w:id="1256673191">
                  <w:marLeft w:val="0"/>
                  <w:marRight w:val="0"/>
                  <w:marTop w:val="0"/>
                  <w:marBottom w:val="0"/>
                  <w:divBdr>
                    <w:top w:val="none" w:sz="0" w:space="0" w:color="auto"/>
                    <w:left w:val="none" w:sz="0" w:space="0" w:color="auto"/>
                    <w:bottom w:val="none" w:sz="0" w:space="0" w:color="auto"/>
                    <w:right w:val="none" w:sz="0" w:space="0" w:color="auto"/>
                  </w:divBdr>
                </w:div>
                <w:div w:id="1486431404">
                  <w:marLeft w:val="0"/>
                  <w:marRight w:val="0"/>
                  <w:marTop w:val="0"/>
                  <w:marBottom w:val="0"/>
                  <w:divBdr>
                    <w:top w:val="none" w:sz="0" w:space="0" w:color="auto"/>
                    <w:left w:val="none" w:sz="0" w:space="0" w:color="auto"/>
                    <w:bottom w:val="none" w:sz="0" w:space="0" w:color="auto"/>
                    <w:right w:val="none" w:sz="0" w:space="0" w:color="auto"/>
                  </w:divBdr>
                </w:div>
                <w:div w:id="1780828367">
                  <w:marLeft w:val="0"/>
                  <w:marRight w:val="0"/>
                  <w:marTop w:val="0"/>
                  <w:marBottom w:val="0"/>
                  <w:divBdr>
                    <w:top w:val="none" w:sz="0" w:space="0" w:color="auto"/>
                    <w:left w:val="none" w:sz="0" w:space="0" w:color="auto"/>
                    <w:bottom w:val="none" w:sz="0" w:space="0" w:color="auto"/>
                    <w:right w:val="none" w:sz="0" w:space="0" w:color="auto"/>
                  </w:divBdr>
                </w:div>
                <w:div w:id="1557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9490-BD7C-431D-8FF4-8756E901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13</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9</cp:revision>
  <dcterms:created xsi:type="dcterms:W3CDTF">2018-12-10T17:59:00Z</dcterms:created>
  <dcterms:modified xsi:type="dcterms:W3CDTF">2018-12-10T23:58:00Z</dcterms:modified>
</cp:coreProperties>
</file>